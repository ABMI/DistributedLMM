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917248" w14:textId="77777777" w:rsidR="00A26520" w:rsidRDefault="00A26520"/>
    <w:p w14:paraId="01DA28C0" w14:textId="5E80AEB7" w:rsidR="00A26520" w:rsidRDefault="45B04A12" w:rsidP="00554190">
      <w:pPr>
        <w:pStyle w:val="Title"/>
        <w:jc w:val="center"/>
      </w:pPr>
      <w:r>
        <w:t>OHDSI</w:t>
      </w:r>
      <w:r w:rsidR="7634FD63">
        <w:t>:</w:t>
      </w:r>
      <w:r>
        <w:t xml:space="preserve"> </w:t>
      </w:r>
      <w:r w:rsidR="00F72510">
        <w:t xml:space="preserve">Applying the Distributed Linear Mixed Model to integrate heterogeneous </w:t>
      </w:r>
      <w:r w:rsidR="607A16AB">
        <w:t xml:space="preserve">COVID-19 hospitalization </w:t>
      </w:r>
      <w:r w:rsidR="00F72510">
        <w:t xml:space="preserve">data across the OHDSI Network </w:t>
      </w:r>
      <w:bookmarkStart w:id="0" w:name="_p31ve3pvgjbb" w:colFirst="0" w:colLast="0"/>
      <w:bookmarkEnd w:id="0"/>
    </w:p>
    <w:p w14:paraId="4EE5C3B0" w14:textId="54403DCF" w:rsidR="00DA5BC8" w:rsidRPr="00DA5BC8" w:rsidRDefault="0092461C">
      <w:r>
        <w:rPr>
          <w:b/>
        </w:rPr>
        <w:t>Version</w:t>
      </w:r>
      <w:r w:rsidR="00FE2F14">
        <w:rPr>
          <w:b/>
        </w:rPr>
        <w:t>:</w:t>
      </w:r>
      <w:r>
        <w:rPr>
          <w:b/>
        </w:rPr>
        <w:t xml:space="preserve"> </w:t>
      </w:r>
      <w:r w:rsidR="00D3123A">
        <w:t>0.1</w:t>
      </w:r>
      <w:r w:rsidR="00E2761C">
        <w:t xml:space="preserve"> (feasibility test)</w:t>
      </w:r>
    </w:p>
    <w:p w14:paraId="7E43F05A" w14:textId="77777777" w:rsidR="00FE2F14" w:rsidRDefault="00FE2F14">
      <w:pPr>
        <w:rPr>
          <w:b/>
        </w:rPr>
      </w:pPr>
    </w:p>
    <w:p w14:paraId="0F68A568" w14:textId="77777777" w:rsidR="00C84B89" w:rsidRPr="00554190" w:rsidRDefault="0074593E">
      <w:pPr>
        <w:rPr>
          <w:b/>
        </w:rPr>
      </w:pPr>
      <w:r w:rsidRPr="00554190">
        <w:rPr>
          <w:b/>
        </w:rPr>
        <w:t>Author</w:t>
      </w:r>
      <w:r w:rsidR="00A26520" w:rsidRPr="00554190">
        <w:rPr>
          <w:b/>
        </w:rPr>
        <w:t>s</w:t>
      </w:r>
      <w:r w:rsidRPr="00554190">
        <w:rPr>
          <w:b/>
        </w:rPr>
        <w:t>:</w:t>
      </w:r>
      <w:r w:rsidR="00A26520" w:rsidRPr="00554190">
        <w:rPr>
          <w:b/>
        </w:rPr>
        <w:t xml:space="preserve">  </w:t>
      </w:r>
    </w:p>
    <w:p w14:paraId="3E7DC674" w14:textId="15BD1A6B" w:rsidR="005D065F" w:rsidRPr="00D33812" w:rsidRDefault="00F72510" w:rsidP="00CA21CE">
      <w:pPr>
        <w:rPr>
          <w:rFonts w:eastAsia="Times New Roman" w:cs="Times New Roman"/>
          <w:sz w:val="24"/>
          <w:szCs w:val="24"/>
        </w:rPr>
      </w:pPr>
      <w:r w:rsidRPr="00D33812">
        <w:rPr>
          <w:lang w:eastAsia="ko-KR"/>
        </w:rPr>
        <w:t xml:space="preserve">Yong Chen, </w:t>
      </w:r>
      <w:r w:rsidR="00D33812" w:rsidRPr="00D33812">
        <w:rPr>
          <w:rFonts w:eastAsia="Times New Roman" w:cs="Arial"/>
          <w:shd w:val="clear" w:color="auto" w:fill="FFFFFF"/>
        </w:rPr>
        <w:t>Department of Biostatistics, Epidemiology and Informatics (DBEI), the Perelman School of Medicine, University of Pennsylvania</w:t>
      </w:r>
    </w:p>
    <w:p w14:paraId="69A36379" w14:textId="7F9A3755" w:rsidR="00F72510" w:rsidRPr="00D33812" w:rsidRDefault="00F72510" w:rsidP="00CA21CE">
      <w:pPr>
        <w:rPr>
          <w:lang w:eastAsia="ko-KR"/>
        </w:rPr>
      </w:pPr>
      <w:r w:rsidRPr="00D33812">
        <w:rPr>
          <w:lang w:eastAsia="ko-KR"/>
        </w:rPr>
        <w:t xml:space="preserve">Jenna Reps, </w:t>
      </w:r>
      <w:r w:rsidR="00D33812" w:rsidRPr="00D33812">
        <w:rPr>
          <w:lang w:eastAsia="ko-KR"/>
        </w:rPr>
        <w:t>Janssen R&amp;D, Titusville, NJ</w:t>
      </w:r>
    </w:p>
    <w:p w14:paraId="2C513499" w14:textId="6E2C071C" w:rsidR="00F72510" w:rsidRDefault="00F72510" w:rsidP="00CA21CE">
      <w:pPr>
        <w:rPr>
          <w:lang w:eastAsia="ko-KR"/>
        </w:rPr>
      </w:pPr>
      <w:r w:rsidRPr="3FBEB383">
        <w:rPr>
          <w:lang w:eastAsia="ko-KR"/>
        </w:rPr>
        <w:t xml:space="preserve">Martijn </w:t>
      </w:r>
      <w:proofErr w:type="spellStart"/>
      <w:r w:rsidRPr="3FBEB383">
        <w:rPr>
          <w:lang w:eastAsia="ko-KR"/>
        </w:rPr>
        <w:t>Schuemie</w:t>
      </w:r>
      <w:proofErr w:type="spellEnd"/>
      <w:r w:rsidRPr="3FBEB383">
        <w:rPr>
          <w:lang w:eastAsia="ko-KR"/>
        </w:rPr>
        <w:t xml:space="preserve">, </w:t>
      </w:r>
      <w:r w:rsidR="00D33812" w:rsidRPr="3FBEB383">
        <w:rPr>
          <w:lang w:eastAsia="ko-KR"/>
        </w:rPr>
        <w:t>Janssen R&amp;D, Titusville, NJ</w:t>
      </w:r>
    </w:p>
    <w:p w14:paraId="7B5802B5" w14:textId="0EC29855" w:rsidR="21588798" w:rsidRDefault="21588798" w:rsidP="3FBEB383">
      <w:pPr>
        <w:rPr>
          <w:rFonts w:eastAsia="Times New Roman" w:cs="Times New Roman"/>
          <w:sz w:val="24"/>
          <w:szCs w:val="24"/>
        </w:rPr>
      </w:pPr>
      <w:proofErr w:type="spellStart"/>
      <w:r w:rsidRPr="3FBEB383">
        <w:rPr>
          <w:lang w:eastAsia="ko-KR"/>
        </w:rPr>
        <w:t>Chongliang</w:t>
      </w:r>
      <w:proofErr w:type="spellEnd"/>
      <w:r w:rsidRPr="3FBEB383">
        <w:rPr>
          <w:lang w:eastAsia="ko-KR"/>
        </w:rPr>
        <w:t xml:space="preserve"> Luo, </w:t>
      </w:r>
      <w:r w:rsidR="27549DC3" w:rsidRPr="3FBEB383">
        <w:rPr>
          <w:rFonts w:eastAsia="Times New Roman" w:cs="Arial"/>
        </w:rPr>
        <w:t>Department of Biostatistics, Epidemiology and Informatics (DBEI), the Perelman School of Medicine, University of Pennsylvania</w:t>
      </w:r>
    </w:p>
    <w:p w14:paraId="0E68DD7E" w14:textId="08D4DB92" w:rsidR="27549DC3" w:rsidRDefault="27549DC3" w:rsidP="3FBEB383">
      <w:pPr>
        <w:rPr>
          <w:lang w:eastAsia="ko-KR"/>
        </w:rPr>
      </w:pPr>
      <w:r w:rsidRPr="3FBEB383">
        <w:rPr>
          <w:lang w:eastAsia="ko-KR"/>
        </w:rPr>
        <w:t>….....</w:t>
      </w:r>
    </w:p>
    <w:p w14:paraId="5E922FC6" w14:textId="77777777" w:rsidR="00CA21CE" w:rsidRPr="00CB5628" w:rsidRDefault="00CA21CE"/>
    <w:p w14:paraId="6B1D3C49" w14:textId="6EE96A6E" w:rsidR="009D45C8" w:rsidRDefault="00A26520">
      <w:r w:rsidRPr="00554190">
        <w:rPr>
          <w:b/>
        </w:rPr>
        <w:t>Date</w:t>
      </w:r>
      <w:r w:rsidR="0074593E" w:rsidRPr="00554190">
        <w:rPr>
          <w:b/>
        </w:rPr>
        <w:t>:</w:t>
      </w:r>
      <w:r w:rsidR="00EE506E">
        <w:t xml:space="preserve"> </w:t>
      </w:r>
      <w:r w:rsidR="00F72510">
        <w:rPr>
          <w:lang w:eastAsia="ko-KR"/>
        </w:rPr>
        <w:t>August 12</w:t>
      </w:r>
      <w:r w:rsidR="00DE03BE">
        <w:rPr>
          <w:lang w:eastAsia="ko-KR"/>
        </w:rPr>
        <w:t>, 2020</w:t>
      </w:r>
    </w:p>
    <w:p w14:paraId="094FFE2C" w14:textId="77777777" w:rsidR="00EE506E" w:rsidRDefault="00EE506E"/>
    <w:p w14:paraId="5CD68A1E" w14:textId="77777777" w:rsidR="00EE506E" w:rsidRDefault="00EE506E">
      <w:r w:rsidRPr="00554190">
        <w:rPr>
          <w:b/>
        </w:rPr>
        <w:t>Acknowledgement:</w:t>
      </w:r>
      <w:r>
        <w:t xml:space="preserve">  The analysis is </w:t>
      </w:r>
      <w:r w:rsidR="00E321CF">
        <w:t>based in part</w:t>
      </w:r>
      <w:r>
        <w:t xml:space="preserve"> on work from the Observational Health Sciences and Informatics collaborative. OHDSI (</w:t>
      </w:r>
      <w:hyperlink r:id="rId11" w:history="1">
        <w:r w:rsidRPr="00923FF9">
          <w:rPr>
            <w:rStyle w:val="Hyperlink"/>
          </w:rPr>
          <w:t>http://ohdsi.org</w:t>
        </w:r>
      </w:hyperlink>
      <w:r>
        <w:t>) is</w:t>
      </w:r>
      <w:r w:rsidRPr="00EE506E">
        <w:t xml:space="preserve"> a multi-stakeholder, interdisciplinary collaborative to create open-source solutions that bring out the value of observational health data through large-scale analytics</w:t>
      </w:r>
      <w:r>
        <w:t xml:space="preserve">.  </w:t>
      </w:r>
    </w:p>
    <w:p w14:paraId="41C6573D" w14:textId="77777777" w:rsidR="00E321CF" w:rsidRPr="00EE506E" w:rsidRDefault="00E321CF"/>
    <w:p w14:paraId="710D8F08" w14:textId="77777777" w:rsidR="00A26520" w:rsidRDefault="00A26520">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b w:val="0"/>
          <w:bCs w:val="0"/>
          <w:color w:val="auto"/>
          <w:sz w:val="22"/>
          <w:szCs w:val="22"/>
          <w:lang w:eastAsia="en-US"/>
        </w:rPr>
        <w:id w:val="-1334219256"/>
        <w:docPartObj>
          <w:docPartGallery w:val="Table of Contents"/>
          <w:docPartUnique/>
        </w:docPartObj>
      </w:sdtPr>
      <w:sdtEndPr>
        <w:rPr>
          <w:rFonts w:eastAsia="Batang"/>
          <w:noProof/>
        </w:rPr>
      </w:sdtEndPr>
      <w:sdtContent>
        <w:p w14:paraId="303517E0" w14:textId="77777777" w:rsidR="000F0CE6" w:rsidRDefault="00572D03">
          <w:pPr>
            <w:pStyle w:val="TOCHeading"/>
          </w:pPr>
          <w:r>
            <w:t>Table of c</w:t>
          </w:r>
          <w:r w:rsidR="000F0CE6">
            <w:t>ontents</w:t>
          </w:r>
        </w:p>
        <w:p w14:paraId="4B7A8FE4" w14:textId="00E2763B" w:rsidR="00B37C0B" w:rsidRDefault="000F0CE6">
          <w:pPr>
            <w:pStyle w:val="TOC1"/>
            <w:tabs>
              <w:tab w:val="left" w:pos="440"/>
              <w:tab w:val="right" w:leader="dot" w:pos="9350"/>
            </w:tabs>
            <w:rPr>
              <w:rFonts w:eastAsiaTheme="minorEastAsia"/>
              <w:noProof/>
              <w:sz w:val="24"/>
              <w:szCs w:val="24"/>
            </w:rPr>
          </w:pPr>
          <w:r>
            <w:fldChar w:fldCharType="begin"/>
          </w:r>
          <w:r>
            <w:instrText xml:space="preserve"> TOC \o "1-3" \h \z \u </w:instrText>
          </w:r>
          <w:r>
            <w:fldChar w:fldCharType="separate"/>
          </w:r>
          <w:hyperlink w:anchor="_Toc48143106" w:history="1">
            <w:r w:rsidR="00B37C0B" w:rsidRPr="00E43810">
              <w:rPr>
                <w:rStyle w:val="Hyperlink"/>
                <w:noProof/>
              </w:rPr>
              <w:t>2</w:t>
            </w:r>
            <w:r w:rsidR="00B37C0B">
              <w:rPr>
                <w:rFonts w:eastAsiaTheme="minorEastAsia"/>
                <w:noProof/>
                <w:sz w:val="24"/>
                <w:szCs w:val="24"/>
              </w:rPr>
              <w:tab/>
            </w:r>
            <w:r w:rsidR="00B37C0B" w:rsidRPr="00E43810">
              <w:rPr>
                <w:rStyle w:val="Hyperlink"/>
                <w:noProof/>
              </w:rPr>
              <w:t>List of abbreviations</w:t>
            </w:r>
            <w:r w:rsidR="00B37C0B">
              <w:rPr>
                <w:noProof/>
                <w:webHidden/>
              </w:rPr>
              <w:tab/>
            </w:r>
            <w:r w:rsidR="00B37C0B">
              <w:rPr>
                <w:noProof/>
                <w:webHidden/>
              </w:rPr>
              <w:fldChar w:fldCharType="begin"/>
            </w:r>
            <w:r w:rsidR="00B37C0B">
              <w:rPr>
                <w:noProof/>
                <w:webHidden/>
              </w:rPr>
              <w:instrText xml:space="preserve"> PAGEREF _Toc48143106 \h </w:instrText>
            </w:r>
            <w:r w:rsidR="00B37C0B">
              <w:rPr>
                <w:noProof/>
                <w:webHidden/>
              </w:rPr>
            </w:r>
            <w:r w:rsidR="00B37C0B">
              <w:rPr>
                <w:noProof/>
                <w:webHidden/>
              </w:rPr>
              <w:fldChar w:fldCharType="separate"/>
            </w:r>
            <w:r w:rsidR="00B37C0B">
              <w:rPr>
                <w:noProof/>
                <w:webHidden/>
              </w:rPr>
              <w:t>2</w:t>
            </w:r>
            <w:r w:rsidR="00B37C0B">
              <w:rPr>
                <w:noProof/>
                <w:webHidden/>
              </w:rPr>
              <w:fldChar w:fldCharType="end"/>
            </w:r>
          </w:hyperlink>
        </w:p>
        <w:p w14:paraId="37EEEF47" w14:textId="69446783" w:rsidR="00B37C0B" w:rsidRDefault="002055C5">
          <w:pPr>
            <w:pStyle w:val="TOC1"/>
            <w:tabs>
              <w:tab w:val="left" w:pos="440"/>
              <w:tab w:val="right" w:leader="dot" w:pos="9350"/>
            </w:tabs>
            <w:rPr>
              <w:rFonts w:eastAsiaTheme="minorEastAsia"/>
              <w:noProof/>
              <w:sz w:val="24"/>
              <w:szCs w:val="24"/>
            </w:rPr>
          </w:pPr>
          <w:hyperlink w:anchor="_Toc48143107" w:history="1">
            <w:r w:rsidR="00B37C0B" w:rsidRPr="00E43810">
              <w:rPr>
                <w:rStyle w:val="Hyperlink"/>
                <w:noProof/>
              </w:rPr>
              <w:t>3</w:t>
            </w:r>
            <w:r w:rsidR="00B37C0B">
              <w:rPr>
                <w:rFonts w:eastAsiaTheme="minorEastAsia"/>
                <w:noProof/>
                <w:sz w:val="24"/>
                <w:szCs w:val="24"/>
              </w:rPr>
              <w:tab/>
            </w:r>
            <w:r w:rsidR="00B37C0B" w:rsidRPr="00E43810">
              <w:rPr>
                <w:rStyle w:val="Hyperlink"/>
                <w:noProof/>
              </w:rPr>
              <w:t>Abstract</w:t>
            </w:r>
            <w:r w:rsidR="00B37C0B">
              <w:rPr>
                <w:noProof/>
                <w:webHidden/>
              </w:rPr>
              <w:tab/>
            </w:r>
            <w:r w:rsidR="00B37C0B">
              <w:rPr>
                <w:noProof/>
                <w:webHidden/>
              </w:rPr>
              <w:fldChar w:fldCharType="begin"/>
            </w:r>
            <w:r w:rsidR="00B37C0B">
              <w:rPr>
                <w:noProof/>
                <w:webHidden/>
              </w:rPr>
              <w:instrText xml:space="preserve"> PAGEREF _Toc48143107 \h </w:instrText>
            </w:r>
            <w:r w:rsidR="00B37C0B">
              <w:rPr>
                <w:noProof/>
                <w:webHidden/>
              </w:rPr>
            </w:r>
            <w:r w:rsidR="00B37C0B">
              <w:rPr>
                <w:noProof/>
                <w:webHidden/>
              </w:rPr>
              <w:fldChar w:fldCharType="separate"/>
            </w:r>
            <w:r w:rsidR="00B37C0B">
              <w:rPr>
                <w:noProof/>
                <w:webHidden/>
              </w:rPr>
              <w:t>3</w:t>
            </w:r>
            <w:r w:rsidR="00B37C0B">
              <w:rPr>
                <w:noProof/>
                <w:webHidden/>
              </w:rPr>
              <w:fldChar w:fldCharType="end"/>
            </w:r>
          </w:hyperlink>
        </w:p>
        <w:p w14:paraId="645E3B47" w14:textId="5E7FC10B" w:rsidR="00B37C0B" w:rsidRDefault="002055C5">
          <w:pPr>
            <w:pStyle w:val="TOC1"/>
            <w:tabs>
              <w:tab w:val="left" w:pos="440"/>
              <w:tab w:val="right" w:leader="dot" w:pos="9350"/>
            </w:tabs>
            <w:rPr>
              <w:rFonts w:eastAsiaTheme="minorEastAsia"/>
              <w:noProof/>
              <w:sz w:val="24"/>
              <w:szCs w:val="24"/>
            </w:rPr>
          </w:pPr>
          <w:hyperlink w:anchor="_Toc48143108" w:history="1">
            <w:r w:rsidR="00B37C0B" w:rsidRPr="00E43810">
              <w:rPr>
                <w:rStyle w:val="Hyperlink"/>
                <w:noProof/>
              </w:rPr>
              <w:t>4</w:t>
            </w:r>
            <w:r w:rsidR="00B37C0B">
              <w:rPr>
                <w:rFonts w:eastAsiaTheme="minorEastAsia"/>
                <w:noProof/>
                <w:sz w:val="24"/>
                <w:szCs w:val="24"/>
              </w:rPr>
              <w:tab/>
            </w:r>
            <w:r w:rsidR="00B37C0B" w:rsidRPr="00E43810">
              <w:rPr>
                <w:rStyle w:val="Hyperlink"/>
                <w:noProof/>
              </w:rPr>
              <w:t>Amendments and Updates</w:t>
            </w:r>
            <w:r w:rsidR="00B37C0B">
              <w:rPr>
                <w:noProof/>
                <w:webHidden/>
              </w:rPr>
              <w:tab/>
            </w:r>
            <w:r w:rsidR="00B37C0B">
              <w:rPr>
                <w:noProof/>
                <w:webHidden/>
              </w:rPr>
              <w:fldChar w:fldCharType="begin"/>
            </w:r>
            <w:r w:rsidR="00B37C0B">
              <w:rPr>
                <w:noProof/>
                <w:webHidden/>
              </w:rPr>
              <w:instrText xml:space="preserve"> PAGEREF _Toc48143108 \h </w:instrText>
            </w:r>
            <w:r w:rsidR="00B37C0B">
              <w:rPr>
                <w:noProof/>
                <w:webHidden/>
              </w:rPr>
            </w:r>
            <w:r w:rsidR="00B37C0B">
              <w:rPr>
                <w:noProof/>
                <w:webHidden/>
              </w:rPr>
              <w:fldChar w:fldCharType="separate"/>
            </w:r>
            <w:r w:rsidR="00B37C0B">
              <w:rPr>
                <w:noProof/>
                <w:webHidden/>
              </w:rPr>
              <w:t>3</w:t>
            </w:r>
            <w:r w:rsidR="00B37C0B">
              <w:rPr>
                <w:noProof/>
                <w:webHidden/>
              </w:rPr>
              <w:fldChar w:fldCharType="end"/>
            </w:r>
          </w:hyperlink>
        </w:p>
        <w:p w14:paraId="0E14ED62" w14:textId="7C4B6F6B" w:rsidR="00B37C0B" w:rsidRDefault="002055C5">
          <w:pPr>
            <w:pStyle w:val="TOC1"/>
            <w:tabs>
              <w:tab w:val="left" w:pos="440"/>
              <w:tab w:val="right" w:leader="dot" w:pos="9350"/>
            </w:tabs>
            <w:rPr>
              <w:rFonts w:eastAsiaTheme="minorEastAsia"/>
              <w:noProof/>
              <w:sz w:val="24"/>
              <w:szCs w:val="24"/>
            </w:rPr>
          </w:pPr>
          <w:hyperlink w:anchor="_Toc48143109" w:history="1">
            <w:r w:rsidR="00B37C0B" w:rsidRPr="00E43810">
              <w:rPr>
                <w:rStyle w:val="Hyperlink"/>
                <w:noProof/>
              </w:rPr>
              <w:t>5</w:t>
            </w:r>
            <w:r w:rsidR="00B37C0B">
              <w:rPr>
                <w:rFonts w:eastAsiaTheme="minorEastAsia"/>
                <w:noProof/>
                <w:sz w:val="24"/>
                <w:szCs w:val="24"/>
              </w:rPr>
              <w:tab/>
            </w:r>
            <w:r w:rsidR="00B37C0B" w:rsidRPr="00E43810">
              <w:rPr>
                <w:rStyle w:val="Hyperlink"/>
                <w:noProof/>
              </w:rPr>
              <w:t>Rationale and Background</w:t>
            </w:r>
            <w:r w:rsidR="00B37C0B">
              <w:rPr>
                <w:noProof/>
                <w:webHidden/>
              </w:rPr>
              <w:tab/>
            </w:r>
            <w:r w:rsidR="00B37C0B">
              <w:rPr>
                <w:noProof/>
                <w:webHidden/>
              </w:rPr>
              <w:fldChar w:fldCharType="begin"/>
            </w:r>
            <w:r w:rsidR="00B37C0B">
              <w:rPr>
                <w:noProof/>
                <w:webHidden/>
              </w:rPr>
              <w:instrText xml:space="preserve"> PAGEREF _Toc48143109 \h </w:instrText>
            </w:r>
            <w:r w:rsidR="00B37C0B">
              <w:rPr>
                <w:noProof/>
                <w:webHidden/>
              </w:rPr>
            </w:r>
            <w:r w:rsidR="00B37C0B">
              <w:rPr>
                <w:noProof/>
                <w:webHidden/>
              </w:rPr>
              <w:fldChar w:fldCharType="separate"/>
            </w:r>
            <w:r w:rsidR="00B37C0B">
              <w:rPr>
                <w:noProof/>
                <w:webHidden/>
              </w:rPr>
              <w:t>3</w:t>
            </w:r>
            <w:r w:rsidR="00B37C0B">
              <w:rPr>
                <w:noProof/>
                <w:webHidden/>
              </w:rPr>
              <w:fldChar w:fldCharType="end"/>
            </w:r>
          </w:hyperlink>
        </w:p>
        <w:p w14:paraId="53E3933B" w14:textId="2F7FBE58" w:rsidR="00B37C0B" w:rsidRDefault="002055C5">
          <w:pPr>
            <w:pStyle w:val="TOC1"/>
            <w:tabs>
              <w:tab w:val="left" w:pos="440"/>
              <w:tab w:val="right" w:leader="dot" w:pos="9350"/>
            </w:tabs>
            <w:rPr>
              <w:rFonts w:eastAsiaTheme="minorEastAsia"/>
              <w:noProof/>
              <w:sz w:val="24"/>
              <w:szCs w:val="24"/>
            </w:rPr>
          </w:pPr>
          <w:hyperlink w:anchor="_Toc48143110" w:history="1">
            <w:r w:rsidR="00B37C0B" w:rsidRPr="00E43810">
              <w:rPr>
                <w:rStyle w:val="Hyperlink"/>
                <w:noProof/>
              </w:rPr>
              <w:t>6</w:t>
            </w:r>
            <w:r w:rsidR="00B37C0B">
              <w:rPr>
                <w:rFonts w:eastAsiaTheme="minorEastAsia"/>
                <w:noProof/>
                <w:sz w:val="24"/>
                <w:szCs w:val="24"/>
              </w:rPr>
              <w:tab/>
            </w:r>
            <w:r w:rsidR="00B37C0B" w:rsidRPr="00E43810">
              <w:rPr>
                <w:rStyle w:val="Hyperlink"/>
                <w:noProof/>
              </w:rPr>
              <w:t>Study Objectives</w:t>
            </w:r>
            <w:r w:rsidR="00B37C0B">
              <w:rPr>
                <w:noProof/>
                <w:webHidden/>
              </w:rPr>
              <w:tab/>
            </w:r>
            <w:r w:rsidR="00B37C0B">
              <w:rPr>
                <w:noProof/>
                <w:webHidden/>
              </w:rPr>
              <w:fldChar w:fldCharType="begin"/>
            </w:r>
            <w:r w:rsidR="00B37C0B">
              <w:rPr>
                <w:noProof/>
                <w:webHidden/>
              </w:rPr>
              <w:instrText xml:space="preserve"> PAGEREF _Toc48143110 \h </w:instrText>
            </w:r>
            <w:r w:rsidR="00B37C0B">
              <w:rPr>
                <w:noProof/>
                <w:webHidden/>
              </w:rPr>
            </w:r>
            <w:r w:rsidR="00B37C0B">
              <w:rPr>
                <w:noProof/>
                <w:webHidden/>
              </w:rPr>
              <w:fldChar w:fldCharType="separate"/>
            </w:r>
            <w:r w:rsidR="00B37C0B">
              <w:rPr>
                <w:noProof/>
                <w:webHidden/>
              </w:rPr>
              <w:t>4</w:t>
            </w:r>
            <w:r w:rsidR="00B37C0B">
              <w:rPr>
                <w:noProof/>
                <w:webHidden/>
              </w:rPr>
              <w:fldChar w:fldCharType="end"/>
            </w:r>
          </w:hyperlink>
        </w:p>
        <w:p w14:paraId="5C9414F9" w14:textId="768730F0" w:rsidR="00B37C0B" w:rsidRDefault="002055C5">
          <w:pPr>
            <w:pStyle w:val="TOC2"/>
            <w:tabs>
              <w:tab w:val="left" w:pos="960"/>
              <w:tab w:val="right" w:leader="dot" w:pos="9350"/>
            </w:tabs>
            <w:rPr>
              <w:rFonts w:eastAsiaTheme="minorEastAsia"/>
              <w:noProof/>
              <w:sz w:val="24"/>
              <w:szCs w:val="24"/>
            </w:rPr>
          </w:pPr>
          <w:hyperlink w:anchor="_Toc48143111" w:history="1">
            <w:r w:rsidR="00B37C0B" w:rsidRPr="00E43810">
              <w:rPr>
                <w:rStyle w:val="Hyperlink"/>
                <w:noProof/>
              </w:rPr>
              <w:t>6.1</w:t>
            </w:r>
            <w:r w:rsidR="00B37C0B">
              <w:rPr>
                <w:rFonts w:eastAsiaTheme="minorEastAsia"/>
                <w:noProof/>
                <w:sz w:val="24"/>
                <w:szCs w:val="24"/>
              </w:rPr>
              <w:tab/>
            </w:r>
            <w:r w:rsidR="00B37C0B" w:rsidRPr="00E43810">
              <w:rPr>
                <w:rStyle w:val="Hyperlink"/>
                <w:noProof/>
              </w:rPr>
              <w:t>Research Questions</w:t>
            </w:r>
            <w:r w:rsidR="00B37C0B">
              <w:rPr>
                <w:noProof/>
                <w:webHidden/>
              </w:rPr>
              <w:tab/>
            </w:r>
            <w:r w:rsidR="00B37C0B">
              <w:rPr>
                <w:noProof/>
                <w:webHidden/>
              </w:rPr>
              <w:fldChar w:fldCharType="begin"/>
            </w:r>
            <w:r w:rsidR="00B37C0B">
              <w:rPr>
                <w:noProof/>
                <w:webHidden/>
              </w:rPr>
              <w:instrText xml:space="preserve"> PAGEREF _Toc48143111 \h </w:instrText>
            </w:r>
            <w:r w:rsidR="00B37C0B">
              <w:rPr>
                <w:noProof/>
                <w:webHidden/>
              </w:rPr>
            </w:r>
            <w:r w:rsidR="00B37C0B">
              <w:rPr>
                <w:noProof/>
                <w:webHidden/>
              </w:rPr>
              <w:fldChar w:fldCharType="separate"/>
            </w:r>
            <w:r w:rsidR="00B37C0B">
              <w:rPr>
                <w:noProof/>
                <w:webHidden/>
              </w:rPr>
              <w:t>4</w:t>
            </w:r>
            <w:r w:rsidR="00B37C0B">
              <w:rPr>
                <w:noProof/>
                <w:webHidden/>
              </w:rPr>
              <w:fldChar w:fldCharType="end"/>
            </w:r>
          </w:hyperlink>
        </w:p>
        <w:p w14:paraId="37F58CCB" w14:textId="79B984E7" w:rsidR="00B37C0B" w:rsidRDefault="002055C5">
          <w:pPr>
            <w:pStyle w:val="TOC2"/>
            <w:tabs>
              <w:tab w:val="left" w:pos="960"/>
              <w:tab w:val="right" w:leader="dot" w:pos="9350"/>
            </w:tabs>
            <w:rPr>
              <w:rFonts w:eastAsiaTheme="minorEastAsia"/>
              <w:noProof/>
              <w:sz w:val="24"/>
              <w:szCs w:val="24"/>
            </w:rPr>
          </w:pPr>
          <w:hyperlink w:anchor="_Toc48143112" w:history="1">
            <w:r w:rsidR="00B37C0B" w:rsidRPr="00E43810">
              <w:rPr>
                <w:rStyle w:val="Hyperlink"/>
                <w:noProof/>
              </w:rPr>
              <w:t>6.2</w:t>
            </w:r>
            <w:r w:rsidR="00B37C0B">
              <w:rPr>
                <w:rFonts w:eastAsiaTheme="minorEastAsia"/>
                <w:noProof/>
                <w:sz w:val="24"/>
                <w:szCs w:val="24"/>
              </w:rPr>
              <w:tab/>
            </w:r>
            <w:r w:rsidR="00B37C0B" w:rsidRPr="00E43810">
              <w:rPr>
                <w:rStyle w:val="Hyperlink"/>
                <w:noProof/>
              </w:rPr>
              <w:t>Objectives</w:t>
            </w:r>
            <w:r w:rsidR="00B37C0B">
              <w:rPr>
                <w:noProof/>
                <w:webHidden/>
              </w:rPr>
              <w:tab/>
            </w:r>
            <w:r w:rsidR="00B37C0B">
              <w:rPr>
                <w:noProof/>
                <w:webHidden/>
              </w:rPr>
              <w:fldChar w:fldCharType="begin"/>
            </w:r>
            <w:r w:rsidR="00B37C0B">
              <w:rPr>
                <w:noProof/>
                <w:webHidden/>
              </w:rPr>
              <w:instrText xml:space="preserve"> PAGEREF _Toc48143112 \h </w:instrText>
            </w:r>
            <w:r w:rsidR="00B37C0B">
              <w:rPr>
                <w:noProof/>
                <w:webHidden/>
              </w:rPr>
            </w:r>
            <w:r w:rsidR="00B37C0B">
              <w:rPr>
                <w:noProof/>
                <w:webHidden/>
              </w:rPr>
              <w:fldChar w:fldCharType="separate"/>
            </w:r>
            <w:r w:rsidR="00B37C0B">
              <w:rPr>
                <w:noProof/>
                <w:webHidden/>
              </w:rPr>
              <w:t>4</w:t>
            </w:r>
            <w:r w:rsidR="00B37C0B">
              <w:rPr>
                <w:noProof/>
                <w:webHidden/>
              </w:rPr>
              <w:fldChar w:fldCharType="end"/>
            </w:r>
          </w:hyperlink>
        </w:p>
        <w:p w14:paraId="622716A5" w14:textId="7602841B" w:rsidR="00B37C0B" w:rsidRDefault="002055C5">
          <w:pPr>
            <w:pStyle w:val="TOC1"/>
            <w:tabs>
              <w:tab w:val="left" w:pos="440"/>
              <w:tab w:val="right" w:leader="dot" w:pos="9350"/>
            </w:tabs>
            <w:rPr>
              <w:rFonts w:eastAsiaTheme="minorEastAsia"/>
              <w:noProof/>
              <w:sz w:val="24"/>
              <w:szCs w:val="24"/>
            </w:rPr>
          </w:pPr>
          <w:hyperlink w:anchor="_Toc48143113" w:history="1">
            <w:r w:rsidR="00B37C0B" w:rsidRPr="00E43810">
              <w:rPr>
                <w:rStyle w:val="Hyperlink"/>
                <w:noProof/>
              </w:rPr>
              <w:t>7</w:t>
            </w:r>
            <w:r w:rsidR="00B37C0B">
              <w:rPr>
                <w:rFonts w:eastAsiaTheme="minorEastAsia"/>
                <w:noProof/>
                <w:sz w:val="24"/>
                <w:szCs w:val="24"/>
              </w:rPr>
              <w:tab/>
            </w:r>
            <w:r w:rsidR="00B37C0B" w:rsidRPr="00E43810">
              <w:rPr>
                <w:rStyle w:val="Hyperlink"/>
                <w:noProof/>
              </w:rPr>
              <w:t>Research methods</w:t>
            </w:r>
            <w:r w:rsidR="00B37C0B">
              <w:rPr>
                <w:noProof/>
                <w:webHidden/>
              </w:rPr>
              <w:tab/>
            </w:r>
            <w:r w:rsidR="00B37C0B">
              <w:rPr>
                <w:noProof/>
                <w:webHidden/>
              </w:rPr>
              <w:fldChar w:fldCharType="begin"/>
            </w:r>
            <w:r w:rsidR="00B37C0B">
              <w:rPr>
                <w:noProof/>
                <w:webHidden/>
              </w:rPr>
              <w:instrText xml:space="preserve"> PAGEREF _Toc48143113 \h </w:instrText>
            </w:r>
            <w:r w:rsidR="00B37C0B">
              <w:rPr>
                <w:noProof/>
                <w:webHidden/>
              </w:rPr>
            </w:r>
            <w:r w:rsidR="00B37C0B">
              <w:rPr>
                <w:noProof/>
                <w:webHidden/>
              </w:rPr>
              <w:fldChar w:fldCharType="separate"/>
            </w:r>
            <w:r w:rsidR="00B37C0B">
              <w:rPr>
                <w:noProof/>
                <w:webHidden/>
              </w:rPr>
              <w:t>5</w:t>
            </w:r>
            <w:r w:rsidR="00B37C0B">
              <w:rPr>
                <w:noProof/>
                <w:webHidden/>
              </w:rPr>
              <w:fldChar w:fldCharType="end"/>
            </w:r>
          </w:hyperlink>
        </w:p>
        <w:p w14:paraId="109C9C0C" w14:textId="06C3EB19" w:rsidR="00B37C0B" w:rsidRDefault="002055C5">
          <w:pPr>
            <w:pStyle w:val="TOC2"/>
            <w:tabs>
              <w:tab w:val="left" w:pos="960"/>
              <w:tab w:val="right" w:leader="dot" w:pos="9350"/>
            </w:tabs>
            <w:rPr>
              <w:rFonts w:eastAsiaTheme="minorEastAsia"/>
              <w:noProof/>
              <w:sz w:val="24"/>
              <w:szCs w:val="24"/>
            </w:rPr>
          </w:pPr>
          <w:hyperlink w:anchor="_Toc48143114" w:history="1">
            <w:r w:rsidR="00B37C0B" w:rsidRPr="00E43810">
              <w:rPr>
                <w:rStyle w:val="Hyperlink"/>
                <w:noProof/>
              </w:rPr>
              <w:t>7.1</w:t>
            </w:r>
            <w:r w:rsidR="00B37C0B">
              <w:rPr>
                <w:rFonts w:eastAsiaTheme="minorEastAsia"/>
                <w:noProof/>
                <w:sz w:val="24"/>
                <w:szCs w:val="24"/>
              </w:rPr>
              <w:tab/>
            </w:r>
            <w:r w:rsidR="00B37C0B" w:rsidRPr="00E43810">
              <w:rPr>
                <w:rStyle w:val="Hyperlink"/>
                <w:noProof/>
              </w:rPr>
              <w:t>Study Design</w:t>
            </w:r>
            <w:r w:rsidR="00B37C0B">
              <w:rPr>
                <w:noProof/>
                <w:webHidden/>
              </w:rPr>
              <w:tab/>
            </w:r>
            <w:r w:rsidR="00B37C0B">
              <w:rPr>
                <w:noProof/>
                <w:webHidden/>
              </w:rPr>
              <w:fldChar w:fldCharType="begin"/>
            </w:r>
            <w:r w:rsidR="00B37C0B">
              <w:rPr>
                <w:noProof/>
                <w:webHidden/>
              </w:rPr>
              <w:instrText xml:space="preserve"> PAGEREF _Toc48143114 \h </w:instrText>
            </w:r>
            <w:r w:rsidR="00B37C0B">
              <w:rPr>
                <w:noProof/>
                <w:webHidden/>
              </w:rPr>
            </w:r>
            <w:r w:rsidR="00B37C0B">
              <w:rPr>
                <w:noProof/>
                <w:webHidden/>
              </w:rPr>
              <w:fldChar w:fldCharType="separate"/>
            </w:r>
            <w:r w:rsidR="00B37C0B">
              <w:rPr>
                <w:noProof/>
                <w:webHidden/>
              </w:rPr>
              <w:t>5</w:t>
            </w:r>
            <w:r w:rsidR="00B37C0B">
              <w:rPr>
                <w:noProof/>
                <w:webHidden/>
              </w:rPr>
              <w:fldChar w:fldCharType="end"/>
            </w:r>
          </w:hyperlink>
        </w:p>
        <w:p w14:paraId="631B459C" w14:textId="37F11B0D" w:rsidR="00B37C0B" w:rsidRDefault="002055C5">
          <w:pPr>
            <w:pStyle w:val="TOC3"/>
            <w:tabs>
              <w:tab w:val="left" w:pos="1200"/>
              <w:tab w:val="right" w:leader="dot" w:pos="9350"/>
            </w:tabs>
            <w:rPr>
              <w:rFonts w:eastAsiaTheme="minorEastAsia"/>
              <w:noProof/>
              <w:sz w:val="24"/>
              <w:szCs w:val="24"/>
            </w:rPr>
          </w:pPr>
          <w:hyperlink w:anchor="_Toc48143115" w:history="1">
            <w:r w:rsidR="00B37C0B" w:rsidRPr="00E43810">
              <w:rPr>
                <w:rStyle w:val="Hyperlink"/>
                <w:noProof/>
              </w:rPr>
              <w:t>7.1.1</w:t>
            </w:r>
            <w:r w:rsidR="00B37C0B">
              <w:rPr>
                <w:rFonts w:eastAsiaTheme="minorEastAsia"/>
                <w:noProof/>
                <w:sz w:val="24"/>
                <w:szCs w:val="24"/>
              </w:rPr>
              <w:tab/>
            </w:r>
            <w:r w:rsidR="00B37C0B" w:rsidRPr="00E43810">
              <w:rPr>
                <w:rStyle w:val="Hyperlink"/>
                <w:noProof/>
              </w:rPr>
              <w:t>Overview</w:t>
            </w:r>
            <w:r w:rsidR="00B37C0B">
              <w:rPr>
                <w:noProof/>
                <w:webHidden/>
              </w:rPr>
              <w:tab/>
            </w:r>
            <w:r w:rsidR="00B37C0B">
              <w:rPr>
                <w:noProof/>
                <w:webHidden/>
              </w:rPr>
              <w:fldChar w:fldCharType="begin"/>
            </w:r>
            <w:r w:rsidR="00B37C0B">
              <w:rPr>
                <w:noProof/>
                <w:webHidden/>
              </w:rPr>
              <w:instrText xml:space="preserve"> PAGEREF _Toc48143115 \h </w:instrText>
            </w:r>
            <w:r w:rsidR="00B37C0B">
              <w:rPr>
                <w:noProof/>
                <w:webHidden/>
              </w:rPr>
            </w:r>
            <w:r w:rsidR="00B37C0B">
              <w:rPr>
                <w:noProof/>
                <w:webHidden/>
              </w:rPr>
              <w:fldChar w:fldCharType="separate"/>
            </w:r>
            <w:r w:rsidR="00B37C0B">
              <w:rPr>
                <w:noProof/>
                <w:webHidden/>
              </w:rPr>
              <w:t>5</w:t>
            </w:r>
            <w:r w:rsidR="00B37C0B">
              <w:rPr>
                <w:noProof/>
                <w:webHidden/>
              </w:rPr>
              <w:fldChar w:fldCharType="end"/>
            </w:r>
          </w:hyperlink>
        </w:p>
        <w:p w14:paraId="284A55ED" w14:textId="1D2DDDCC" w:rsidR="00B37C0B" w:rsidRDefault="002055C5">
          <w:pPr>
            <w:pStyle w:val="TOC2"/>
            <w:tabs>
              <w:tab w:val="left" w:pos="960"/>
              <w:tab w:val="right" w:leader="dot" w:pos="9350"/>
            </w:tabs>
            <w:rPr>
              <w:rFonts w:eastAsiaTheme="minorEastAsia"/>
              <w:noProof/>
              <w:sz w:val="24"/>
              <w:szCs w:val="24"/>
            </w:rPr>
          </w:pPr>
          <w:hyperlink w:anchor="_Toc48143116" w:history="1">
            <w:r w:rsidR="00B37C0B" w:rsidRPr="00E43810">
              <w:rPr>
                <w:rStyle w:val="Hyperlink"/>
                <w:rFonts w:eastAsia="Malgun Gothic"/>
                <w:noProof/>
                <w:lang w:eastAsia="ko-KR"/>
              </w:rPr>
              <w:t>7.2</w:t>
            </w:r>
            <w:r w:rsidR="00B37C0B">
              <w:rPr>
                <w:rFonts w:eastAsiaTheme="minorEastAsia"/>
                <w:noProof/>
                <w:sz w:val="24"/>
                <w:szCs w:val="24"/>
              </w:rPr>
              <w:tab/>
            </w:r>
            <w:r w:rsidR="00B37C0B" w:rsidRPr="00E43810">
              <w:rPr>
                <w:rStyle w:val="Hyperlink"/>
                <w:rFonts w:eastAsia="Malgun Gothic"/>
                <w:noProof/>
                <w:lang w:eastAsia="ko-KR"/>
              </w:rPr>
              <w:t>Study population</w:t>
            </w:r>
            <w:r w:rsidR="00B37C0B">
              <w:rPr>
                <w:noProof/>
                <w:webHidden/>
              </w:rPr>
              <w:tab/>
            </w:r>
            <w:r w:rsidR="00B37C0B">
              <w:rPr>
                <w:noProof/>
                <w:webHidden/>
              </w:rPr>
              <w:fldChar w:fldCharType="begin"/>
            </w:r>
            <w:r w:rsidR="00B37C0B">
              <w:rPr>
                <w:noProof/>
                <w:webHidden/>
              </w:rPr>
              <w:instrText xml:space="preserve"> PAGEREF _Toc48143116 \h </w:instrText>
            </w:r>
            <w:r w:rsidR="00B37C0B">
              <w:rPr>
                <w:noProof/>
                <w:webHidden/>
              </w:rPr>
            </w:r>
            <w:r w:rsidR="00B37C0B">
              <w:rPr>
                <w:noProof/>
                <w:webHidden/>
              </w:rPr>
              <w:fldChar w:fldCharType="separate"/>
            </w:r>
            <w:r w:rsidR="00B37C0B">
              <w:rPr>
                <w:noProof/>
                <w:webHidden/>
              </w:rPr>
              <w:t>5</w:t>
            </w:r>
            <w:r w:rsidR="00B37C0B">
              <w:rPr>
                <w:noProof/>
                <w:webHidden/>
              </w:rPr>
              <w:fldChar w:fldCharType="end"/>
            </w:r>
          </w:hyperlink>
        </w:p>
        <w:p w14:paraId="46CF4049" w14:textId="6463C51E" w:rsidR="00B37C0B" w:rsidRDefault="002055C5">
          <w:pPr>
            <w:pStyle w:val="TOC2"/>
            <w:tabs>
              <w:tab w:val="left" w:pos="960"/>
              <w:tab w:val="right" w:leader="dot" w:pos="9350"/>
            </w:tabs>
            <w:rPr>
              <w:rFonts w:eastAsiaTheme="minorEastAsia"/>
              <w:noProof/>
              <w:sz w:val="24"/>
              <w:szCs w:val="24"/>
            </w:rPr>
          </w:pPr>
          <w:hyperlink w:anchor="_Toc48143117" w:history="1">
            <w:r w:rsidR="00B37C0B" w:rsidRPr="00E43810">
              <w:rPr>
                <w:rStyle w:val="Hyperlink"/>
                <w:noProof/>
              </w:rPr>
              <w:t>7.3</w:t>
            </w:r>
            <w:r w:rsidR="00B37C0B">
              <w:rPr>
                <w:rFonts w:eastAsiaTheme="minorEastAsia"/>
                <w:noProof/>
                <w:sz w:val="24"/>
                <w:szCs w:val="24"/>
              </w:rPr>
              <w:tab/>
            </w:r>
            <w:r w:rsidR="00B37C0B" w:rsidRPr="00E43810">
              <w:rPr>
                <w:rStyle w:val="Hyperlink"/>
                <w:noProof/>
              </w:rPr>
              <w:t>Outcome</w:t>
            </w:r>
            <w:r w:rsidR="00B37C0B">
              <w:rPr>
                <w:noProof/>
                <w:webHidden/>
              </w:rPr>
              <w:tab/>
            </w:r>
            <w:r w:rsidR="00B37C0B">
              <w:rPr>
                <w:noProof/>
                <w:webHidden/>
              </w:rPr>
              <w:fldChar w:fldCharType="begin"/>
            </w:r>
            <w:r w:rsidR="00B37C0B">
              <w:rPr>
                <w:noProof/>
                <w:webHidden/>
              </w:rPr>
              <w:instrText xml:space="preserve"> PAGEREF _Toc48143117 \h </w:instrText>
            </w:r>
            <w:r w:rsidR="00B37C0B">
              <w:rPr>
                <w:noProof/>
                <w:webHidden/>
              </w:rPr>
            </w:r>
            <w:r w:rsidR="00B37C0B">
              <w:rPr>
                <w:noProof/>
                <w:webHidden/>
              </w:rPr>
              <w:fldChar w:fldCharType="separate"/>
            </w:r>
            <w:r w:rsidR="00B37C0B">
              <w:rPr>
                <w:noProof/>
                <w:webHidden/>
              </w:rPr>
              <w:t>5</w:t>
            </w:r>
            <w:r w:rsidR="00B37C0B">
              <w:rPr>
                <w:noProof/>
                <w:webHidden/>
              </w:rPr>
              <w:fldChar w:fldCharType="end"/>
            </w:r>
          </w:hyperlink>
        </w:p>
        <w:p w14:paraId="17E20C89" w14:textId="2DFAC956" w:rsidR="00B37C0B" w:rsidRDefault="002055C5">
          <w:pPr>
            <w:pStyle w:val="TOC3"/>
            <w:tabs>
              <w:tab w:val="left" w:pos="1200"/>
              <w:tab w:val="right" w:leader="dot" w:pos="9350"/>
            </w:tabs>
            <w:rPr>
              <w:rFonts w:eastAsiaTheme="minorEastAsia"/>
              <w:noProof/>
              <w:sz w:val="24"/>
              <w:szCs w:val="24"/>
            </w:rPr>
          </w:pPr>
          <w:hyperlink w:anchor="_Toc48143118" w:history="1">
            <w:r w:rsidR="00B37C0B" w:rsidRPr="00E43810">
              <w:rPr>
                <w:rStyle w:val="Hyperlink"/>
                <w:noProof/>
              </w:rPr>
              <w:t>7.3.1</w:t>
            </w:r>
            <w:r w:rsidR="00B37C0B">
              <w:rPr>
                <w:rFonts w:eastAsiaTheme="minorEastAsia"/>
                <w:noProof/>
                <w:sz w:val="24"/>
                <w:szCs w:val="24"/>
              </w:rPr>
              <w:tab/>
            </w:r>
            <w:r w:rsidR="00B37C0B" w:rsidRPr="00E43810">
              <w:rPr>
                <w:rStyle w:val="Hyperlink"/>
                <w:noProof/>
              </w:rPr>
              <w:t>Length of hospitalization</w:t>
            </w:r>
            <w:r w:rsidR="00B37C0B">
              <w:rPr>
                <w:noProof/>
                <w:webHidden/>
              </w:rPr>
              <w:tab/>
            </w:r>
            <w:r w:rsidR="00B37C0B">
              <w:rPr>
                <w:noProof/>
                <w:webHidden/>
              </w:rPr>
              <w:fldChar w:fldCharType="begin"/>
            </w:r>
            <w:r w:rsidR="00B37C0B">
              <w:rPr>
                <w:noProof/>
                <w:webHidden/>
              </w:rPr>
              <w:instrText xml:space="preserve"> PAGEREF _Toc48143118 \h </w:instrText>
            </w:r>
            <w:r w:rsidR="00B37C0B">
              <w:rPr>
                <w:noProof/>
                <w:webHidden/>
              </w:rPr>
            </w:r>
            <w:r w:rsidR="00B37C0B">
              <w:rPr>
                <w:noProof/>
                <w:webHidden/>
              </w:rPr>
              <w:fldChar w:fldCharType="separate"/>
            </w:r>
            <w:r w:rsidR="00B37C0B">
              <w:rPr>
                <w:noProof/>
                <w:webHidden/>
              </w:rPr>
              <w:t>5</w:t>
            </w:r>
            <w:r w:rsidR="00B37C0B">
              <w:rPr>
                <w:noProof/>
                <w:webHidden/>
              </w:rPr>
              <w:fldChar w:fldCharType="end"/>
            </w:r>
          </w:hyperlink>
        </w:p>
        <w:p w14:paraId="56079958" w14:textId="0AFED62B" w:rsidR="00B37C0B" w:rsidRDefault="002055C5">
          <w:pPr>
            <w:pStyle w:val="TOC2"/>
            <w:tabs>
              <w:tab w:val="left" w:pos="960"/>
              <w:tab w:val="right" w:leader="dot" w:pos="9350"/>
            </w:tabs>
            <w:rPr>
              <w:rFonts w:eastAsiaTheme="minorEastAsia"/>
              <w:noProof/>
              <w:sz w:val="24"/>
              <w:szCs w:val="24"/>
            </w:rPr>
          </w:pPr>
          <w:hyperlink w:anchor="_Toc48143119" w:history="1">
            <w:r w:rsidR="00B37C0B" w:rsidRPr="00E43810">
              <w:rPr>
                <w:rStyle w:val="Hyperlink"/>
                <w:noProof/>
              </w:rPr>
              <w:t>7.4</w:t>
            </w:r>
            <w:r w:rsidR="00B37C0B">
              <w:rPr>
                <w:rFonts w:eastAsiaTheme="minorEastAsia"/>
                <w:noProof/>
                <w:sz w:val="24"/>
                <w:szCs w:val="24"/>
              </w:rPr>
              <w:tab/>
            </w:r>
            <w:r w:rsidR="00B37C0B" w:rsidRPr="00E43810">
              <w:rPr>
                <w:rStyle w:val="Hyperlink"/>
                <w:noProof/>
              </w:rPr>
              <w:t>Covariates</w:t>
            </w:r>
            <w:r w:rsidR="00B37C0B">
              <w:rPr>
                <w:noProof/>
                <w:webHidden/>
              </w:rPr>
              <w:tab/>
            </w:r>
            <w:r w:rsidR="00B37C0B">
              <w:rPr>
                <w:noProof/>
                <w:webHidden/>
              </w:rPr>
              <w:fldChar w:fldCharType="begin"/>
            </w:r>
            <w:r w:rsidR="00B37C0B">
              <w:rPr>
                <w:noProof/>
                <w:webHidden/>
              </w:rPr>
              <w:instrText xml:space="preserve"> PAGEREF _Toc48143119 \h </w:instrText>
            </w:r>
            <w:r w:rsidR="00B37C0B">
              <w:rPr>
                <w:noProof/>
                <w:webHidden/>
              </w:rPr>
            </w:r>
            <w:r w:rsidR="00B37C0B">
              <w:rPr>
                <w:noProof/>
                <w:webHidden/>
              </w:rPr>
              <w:fldChar w:fldCharType="separate"/>
            </w:r>
            <w:r w:rsidR="00B37C0B">
              <w:rPr>
                <w:noProof/>
                <w:webHidden/>
              </w:rPr>
              <w:t>5</w:t>
            </w:r>
            <w:r w:rsidR="00B37C0B">
              <w:rPr>
                <w:noProof/>
                <w:webHidden/>
              </w:rPr>
              <w:fldChar w:fldCharType="end"/>
            </w:r>
          </w:hyperlink>
        </w:p>
        <w:p w14:paraId="7C9299EF" w14:textId="409642E6" w:rsidR="00B37C0B" w:rsidRDefault="002055C5">
          <w:pPr>
            <w:pStyle w:val="TOC1"/>
            <w:tabs>
              <w:tab w:val="left" w:pos="440"/>
              <w:tab w:val="right" w:leader="dot" w:pos="9350"/>
            </w:tabs>
            <w:rPr>
              <w:rFonts w:eastAsiaTheme="minorEastAsia"/>
              <w:noProof/>
              <w:sz w:val="24"/>
              <w:szCs w:val="24"/>
            </w:rPr>
          </w:pPr>
          <w:hyperlink w:anchor="_Toc48143120" w:history="1">
            <w:r w:rsidR="00B37C0B" w:rsidRPr="00E43810">
              <w:rPr>
                <w:rStyle w:val="Hyperlink"/>
                <w:noProof/>
              </w:rPr>
              <w:t>8</w:t>
            </w:r>
            <w:r w:rsidR="00B37C0B">
              <w:rPr>
                <w:rFonts w:eastAsiaTheme="minorEastAsia"/>
                <w:noProof/>
                <w:sz w:val="24"/>
                <w:szCs w:val="24"/>
              </w:rPr>
              <w:tab/>
            </w:r>
            <w:r w:rsidR="00B37C0B" w:rsidRPr="00E43810">
              <w:rPr>
                <w:rStyle w:val="Hyperlink"/>
                <w:noProof/>
              </w:rPr>
              <w:t>Data Analysis Plan</w:t>
            </w:r>
            <w:r w:rsidR="00B37C0B">
              <w:rPr>
                <w:noProof/>
                <w:webHidden/>
              </w:rPr>
              <w:tab/>
            </w:r>
            <w:r w:rsidR="00B37C0B">
              <w:rPr>
                <w:noProof/>
                <w:webHidden/>
              </w:rPr>
              <w:fldChar w:fldCharType="begin"/>
            </w:r>
            <w:r w:rsidR="00B37C0B">
              <w:rPr>
                <w:noProof/>
                <w:webHidden/>
              </w:rPr>
              <w:instrText xml:space="preserve"> PAGEREF _Toc48143120 \h </w:instrText>
            </w:r>
            <w:r w:rsidR="00B37C0B">
              <w:rPr>
                <w:noProof/>
                <w:webHidden/>
              </w:rPr>
            </w:r>
            <w:r w:rsidR="00B37C0B">
              <w:rPr>
                <w:noProof/>
                <w:webHidden/>
              </w:rPr>
              <w:fldChar w:fldCharType="separate"/>
            </w:r>
            <w:r w:rsidR="00B37C0B">
              <w:rPr>
                <w:noProof/>
                <w:webHidden/>
              </w:rPr>
              <w:t>6</w:t>
            </w:r>
            <w:r w:rsidR="00B37C0B">
              <w:rPr>
                <w:noProof/>
                <w:webHidden/>
              </w:rPr>
              <w:fldChar w:fldCharType="end"/>
            </w:r>
          </w:hyperlink>
        </w:p>
        <w:p w14:paraId="1F286548" w14:textId="45DA39DC" w:rsidR="00B37C0B" w:rsidRDefault="002055C5">
          <w:pPr>
            <w:pStyle w:val="TOC2"/>
            <w:tabs>
              <w:tab w:val="left" w:pos="960"/>
              <w:tab w:val="right" w:leader="dot" w:pos="9350"/>
            </w:tabs>
            <w:rPr>
              <w:rFonts w:eastAsiaTheme="minorEastAsia"/>
              <w:noProof/>
              <w:sz w:val="24"/>
              <w:szCs w:val="24"/>
            </w:rPr>
          </w:pPr>
          <w:hyperlink w:anchor="_Toc48143121" w:history="1">
            <w:r w:rsidR="00B37C0B" w:rsidRPr="00E43810">
              <w:rPr>
                <w:rStyle w:val="Hyperlink"/>
                <w:noProof/>
              </w:rPr>
              <w:t>8.1</w:t>
            </w:r>
            <w:r w:rsidR="00B37C0B">
              <w:rPr>
                <w:rFonts w:eastAsiaTheme="minorEastAsia"/>
                <w:noProof/>
                <w:sz w:val="24"/>
                <w:szCs w:val="24"/>
              </w:rPr>
              <w:tab/>
            </w:r>
            <w:r w:rsidR="00B37C0B" w:rsidRPr="00E43810">
              <w:rPr>
                <w:rStyle w:val="Hyperlink"/>
                <w:noProof/>
              </w:rPr>
              <w:t>Creation of AD</w:t>
            </w:r>
            <w:r w:rsidR="00B37C0B">
              <w:rPr>
                <w:noProof/>
                <w:webHidden/>
              </w:rPr>
              <w:tab/>
            </w:r>
            <w:r w:rsidR="00B37C0B">
              <w:rPr>
                <w:noProof/>
                <w:webHidden/>
              </w:rPr>
              <w:fldChar w:fldCharType="begin"/>
            </w:r>
            <w:r w:rsidR="00B37C0B">
              <w:rPr>
                <w:noProof/>
                <w:webHidden/>
              </w:rPr>
              <w:instrText xml:space="preserve"> PAGEREF _Toc48143121 \h </w:instrText>
            </w:r>
            <w:r w:rsidR="00B37C0B">
              <w:rPr>
                <w:noProof/>
                <w:webHidden/>
              </w:rPr>
            </w:r>
            <w:r w:rsidR="00B37C0B">
              <w:rPr>
                <w:noProof/>
                <w:webHidden/>
              </w:rPr>
              <w:fldChar w:fldCharType="separate"/>
            </w:r>
            <w:r w:rsidR="00B37C0B">
              <w:rPr>
                <w:noProof/>
                <w:webHidden/>
              </w:rPr>
              <w:t>6</w:t>
            </w:r>
            <w:r w:rsidR="00B37C0B">
              <w:rPr>
                <w:noProof/>
                <w:webHidden/>
              </w:rPr>
              <w:fldChar w:fldCharType="end"/>
            </w:r>
          </w:hyperlink>
        </w:p>
        <w:p w14:paraId="6BC22D95" w14:textId="2EB22ED9" w:rsidR="00B37C0B" w:rsidRDefault="002055C5">
          <w:pPr>
            <w:pStyle w:val="TOC2"/>
            <w:tabs>
              <w:tab w:val="left" w:pos="960"/>
              <w:tab w:val="right" w:leader="dot" w:pos="9350"/>
            </w:tabs>
            <w:rPr>
              <w:rFonts w:eastAsiaTheme="minorEastAsia"/>
              <w:noProof/>
              <w:sz w:val="24"/>
              <w:szCs w:val="24"/>
            </w:rPr>
          </w:pPr>
          <w:hyperlink w:anchor="_Toc48143122" w:history="1">
            <w:r w:rsidR="00B37C0B" w:rsidRPr="00E43810">
              <w:rPr>
                <w:rStyle w:val="Hyperlink"/>
                <w:noProof/>
              </w:rPr>
              <w:t>8.2</w:t>
            </w:r>
            <w:r w:rsidR="00B37C0B">
              <w:rPr>
                <w:rFonts w:eastAsiaTheme="minorEastAsia"/>
                <w:noProof/>
                <w:sz w:val="24"/>
                <w:szCs w:val="24"/>
              </w:rPr>
              <w:tab/>
            </w:r>
            <w:r w:rsidR="00B37C0B" w:rsidRPr="00E43810">
              <w:rPr>
                <w:rStyle w:val="Hyperlink"/>
                <w:noProof/>
              </w:rPr>
              <w:t>DDLMs</w:t>
            </w:r>
            <w:r w:rsidR="00B37C0B">
              <w:rPr>
                <w:noProof/>
                <w:webHidden/>
              </w:rPr>
              <w:tab/>
            </w:r>
            <w:r w:rsidR="00B37C0B">
              <w:rPr>
                <w:noProof/>
                <w:webHidden/>
              </w:rPr>
              <w:fldChar w:fldCharType="begin"/>
            </w:r>
            <w:r w:rsidR="00B37C0B">
              <w:rPr>
                <w:noProof/>
                <w:webHidden/>
              </w:rPr>
              <w:instrText xml:space="preserve"> PAGEREF _Toc48143122 \h </w:instrText>
            </w:r>
            <w:r w:rsidR="00B37C0B">
              <w:rPr>
                <w:noProof/>
                <w:webHidden/>
              </w:rPr>
            </w:r>
            <w:r w:rsidR="00B37C0B">
              <w:rPr>
                <w:noProof/>
                <w:webHidden/>
              </w:rPr>
              <w:fldChar w:fldCharType="separate"/>
            </w:r>
            <w:r w:rsidR="00B37C0B">
              <w:rPr>
                <w:noProof/>
                <w:webHidden/>
              </w:rPr>
              <w:t>6</w:t>
            </w:r>
            <w:r w:rsidR="00B37C0B">
              <w:rPr>
                <w:noProof/>
                <w:webHidden/>
              </w:rPr>
              <w:fldChar w:fldCharType="end"/>
            </w:r>
          </w:hyperlink>
        </w:p>
        <w:p w14:paraId="135B9056" w14:textId="6E4465A0" w:rsidR="00B37C0B" w:rsidRDefault="002055C5">
          <w:pPr>
            <w:pStyle w:val="TOC3"/>
            <w:tabs>
              <w:tab w:val="left" w:pos="1200"/>
              <w:tab w:val="right" w:leader="dot" w:pos="9350"/>
            </w:tabs>
            <w:rPr>
              <w:rFonts w:eastAsiaTheme="minorEastAsia"/>
              <w:noProof/>
              <w:sz w:val="24"/>
              <w:szCs w:val="24"/>
            </w:rPr>
          </w:pPr>
          <w:hyperlink w:anchor="_Toc48143123" w:history="1">
            <w:r w:rsidR="00B37C0B" w:rsidRPr="00E43810">
              <w:rPr>
                <w:rStyle w:val="Hyperlink"/>
                <w:noProof/>
              </w:rPr>
              <w:t>8.2.1</w:t>
            </w:r>
            <w:r w:rsidR="00B37C0B">
              <w:rPr>
                <w:rFonts w:eastAsiaTheme="minorEastAsia"/>
                <w:noProof/>
                <w:sz w:val="24"/>
                <w:szCs w:val="24"/>
              </w:rPr>
              <w:tab/>
            </w:r>
            <w:r w:rsidR="00B37C0B" w:rsidRPr="00E43810">
              <w:rPr>
                <w:rStyle w:val="Hyperlink"/>
                <w:noProof/>
              </w:rPr>
              <w:t>Statistical models</w:t>
            </w:r>
            <w:r w:rsidR="00B37C0B">
              <w:rPr>
                <w:noProof/>
                <w:webHidden/>
              </w:rPr>
              <w:tab/>
            </w:r>
            <w:r w:rsidR="00B37C0B">
              <w:rPr>
                <w:noProof/>
                <w:webHidden/>
              </w:rPr>
              <w:fldChar w:fldCharType="begin"/>
            </w:r>
            <w:r w:rsidR="00B37C0B">
              <w:rPr>
                <w:noProof/>
                <w:webHidden/>
              </w:rPr>
              <w:instrText xml:space="preserve"> PAGEREF _Toc48143123 \h </w:instrText>
            </w:r>
            <w:r w:rsidR="00B37C0B">
              <w:rPr>
                <w:noProof/>
                <w:webHidden/>
              </w:rPr>
            </w:r>
            <w:r w:rsidR="00B37C0B">
              <w:rPr>
                <w:noProof/>
                <w:webHidden/>
              </w:rPr>
              <w:fldChar w:fldCharType="separate"/>
            </w:r>
            <w:r w:rsidR="00B37C0B">
              <w:rPr>
                <w:noProof/>
                <w:webHidden/>
              </w:rPr>
              <w:t>6</w:t>
            </w:r>
            <w:r w:rsidR="00B37C0B">
              <w:rPr>
                <w:noProof/>
                <w:webHidden/>
              </w:rPr>
              <w:fldChar w:fldCharType="end"/>
            </w:r>
          </w:hyperlink>
        </w:p>
        <w:p w14:paraId="3ABCF99A" w14:textId="420EC420" w:rsidR="00B37C0B" w:rsidRDefault="002055C5">
          <w:pPr>
            <w:pStyle w:val="TOC2"/>
            <w:tabs>
              <w:tab w:val="left" w:pos="960"/>
              <w:tab w:val="right" w:leader="dot" w:pos="9350"/>
            </w:tabs>
            <w:rPr>
              <w:rFonts w:eastAsiaTheme="minorEastAsia"/>
              <w:noProof/>
              <w:sz w:val="24"/>
              <w:szCs w:val="24"/>
            </w:rPr>
          </w:pPr>
          <w:hyperlink w:anchor="_Toc48143124" w:history="1">
            <w:r w:rsidR="00B37C0B" w:rsidRPr="00E43810">
              <w:rPr>
                <w:rStyle w:val="Hyperlink"/>
                <w:noProof/>
              </w:rPr>
              <w:t>8.3</w:t>
            </w:r>
            <w:r w:rsidR="00B37C0B">
              <w:rPr>
                <w:rFonts w:eastAsiaTheme="minorEastAsia"/>
                <w:noProof/>
                <w:sz w:val="24"/>
                <w:szCs w:val="24"/>
              </w:rPr>
              <w:tab/>
            </w:r>
            <w:r w:rsidR="00B37C0B" w:rsidRPr="00E43810">
              <w:rPr>
                <w:rStyle w:val="Hyperlink"/>
                <w:noProof/>
              </w:rPr>
              <w:t>Output</w:t>
            </w:r>
            <w:r w:rsidR="00B37C0B">
              <w:rPr>
                <w:noProof/>
                <w:webHidden/>
              </w:rPr>
              <w:tab/>
            </w:r>
            <w:r w:rsidR="00B37C0B">
              <w:rPr>
                <w:noProof/>
                <w:webHidden/>
              </w:rPr>
              <w:fldChar w:fldCharType="begin"/>
            </w:r>
            <w:r w:rsidR="00B37C0B">
              <w:rPr>
                <w:noProof/>
                <w:webHidden/>
              </w:rPr>
              <w:instrText xml:space="preserve"> PAGEREF _Toc48143124 \h </w:instrText>
            </w:r>
            <w:r w:rsidR="00B37C0B">
              <w:rPr>
                <w:noProof/>
                <w:webHidden/>
              </w:rPr>
            </w:r>
            <w:r w:rsidR="00B37C0B">
              <w:rPr>
                <w:noProof/>
                <w:webHidden/>
              </w:rPr>
              <w:fldChar w:fldCharType="separate"/>
            </w:r>
            <w:r w:rsidR="00B37C0B">
              <w:rPr>
                <w:noProof/>
                <w:webHidden/>
              </w:rPr>
              <w:t>6</w:t>
            </w:r>
            <w:r w:rsidR="00B37C0B">
              <w:rPr>
                <w:noProof/>
                <w:webHidden/>
              </w:rPr>
              <w:fldChar w:fldCharType="end"/>
            </w:r>
          </w:hyperlink>
        </w:p>
        <w:p w14:paraId="7EC051EC" w14:textId="10090B1E" w:rsidR="00B37C0B" w:rsidRDefault="002055C5">
          <w:pPr>
            <w:pStyle w:val="TOC2"/>
            <w:tabs>
              <w:tab w:val="left" w:pos="960"/>
              <w:tab w:val="right" w:leader="dot" w:pos="9350"/>
            </w:tabs>
            <w:rPr>
              <w:rFonts w:eastAsiaTheme="minorEastAsia"/>
              <w:noProof/>
              <w:sz w:val="24"/>
              <w:szCs w:val="24"/>
            </w:rPr>
          </w:pPr>
          <w:hyperlink w:anchor="_Toc48143125" w:history="1">
            <w:r w:rsidR="00B37C0B" w:rsidRPr="00E43810">
              <w:rPr>
                <w:rStyle w:val="Hyperlink"/>
                <w:noProof/>
              </w:rPr>
              <w:t>8.4</w:t>
            </w:r>
            <w:r w:rsidR="00B37C0B">
              <w:rPr>
                <w:rFonts w:eastAsiaTheme="minorEastAsia"/>
                <w:noProof/>
                <w:sz w:val="24"/>
                <w:szCs w:val="24"/>
              </w:rPr>
              <w:tab/>
            </w:r>
            <w:r w:rsidR="00B37C0B" w:rsidRPr="00E43810">
              <w:rPr>
                <w:rStyle w:val="Hyperlink"/>
                <w:noProof/>
              </w:rPr>
              <w:t>Data Sources</w:t>
            </w:r>
            <w:r w:rsidR="00B37C0B">
              <w:rPr>
                <w:noProof/>
                <w:webHidden/>
              </w:rPr>
              <w:tab/>
            </w:r>
            <w:r w:rsidR="00B37C0B">
              <w:rPr>
                <w:noProof/>
                <w:webHidden/>
              </w:rPr>
              <w:fldChar w:fldCharType="begin"/>
            </w:r>
            <w:r w:rsidR="00B37C0B">
              <w:rPr>
                <w:noProof/>
                <w:webHidden/>
              </w:rPr>
              <w:instrText xml:space="preserve"> PAGEREF _Toc48143125 \h </w:instrText>
            </w:r>
            <w:r w:rsidR="00B37C0B">
              <w:rPr>
                <w:noProof/>
                <w:webHidden/>
              </w:rPr>
            </w:r>
            <w:r w:rsidR="00B37C0B">
              <w:rPr>
                <w:noProof/>
                <w:webHidden/>
              </w:rPr>
              <w:fldChar w:fldCharType="separate"/>
            </w:r>
            <w:r w:rsidR="00B37C0B">
              <w:rPr>
                <w:noProof/>
                <w:webHidden/>
              </w:rPr>
              <w:t>6</w:t>
            </w:r>
            <w:r w:rsidR="00B37C0B">
              <w:rPr>
                <w:noProof/>
                <w:webHidden/>
              </w:rPr>
              <w:fldChar w:fldCharType="end"/>
            </w:r>
          </w:hyperlink>
        </w:p>
        <w:p w14:paraId="3313C7CA" w14:textId="4F5E4A12" w:rsidR="00B37C0B" w:rsidRDefault="002055C5">
          <w:pPr>
            <w:pStyle w:val="TOC2"/>
            <w:tabs>
              <w:tab w:val="left" w:pos="960"/>
              <w:tab w:val="right" w:leader="dot" w:pos="9350"/>
            </w:tabs>
            <w:rPr>
              <w:rFonts w:eastAsiaTheme="minorEastAsia"/>
              <w:noProof/>
              <w:sz w:val="24"/>
              <w:szCs w:val="24"/>
            </w:rPr>
          </w:pPr>
          <w:hyperlink w:anchor="_Toc48143126" w:history="1">
            <w:r w:rsidR="00B37C0B" w:rsidRPr="00E43810">
              <w:rPr>
                <w:rStyle w:val="Hyperlink"/>
                <w:noProof/>
              </w:rPr>
              <w:t>8.5</w:t>
            </w:r>
            <w:r w:rsidR="00B37C0B">
              <w:rPr>
                <w:rFonts w:eastAsiaTheme="minorEastAsia"/>
                <w:noProof/>
                <w:sz w:val="24"/>
                <w:szCs w:val="24"/>
              </w:rPr>
              <w:tab/>
            </w:r>
            <w:r w:rsidR="00B37C0B" w:rsidRPr="00E43810">
              <w:rPr>
                <w:rStyle w:val="Hyperlink"/>
                <w:noProof/>
              </w:rPr>
              <w:t>Quality control</w:t>
            </w:r>
            <w:r w:rsidR="00B37C0B">
              <w:rPr>
                <w:noProof/>
                <w:webHidden/>
              </w:rPr>
              <w:tab/>
            </w:r>
            <w:r w:rsidR="00B37C0B">
              <w:rPr>
                <w:noProof/>
                <w:webHidden/>
              </w:rPr>
              <w:fldChar w:fldCharType="begin"/>
            </w:r>
            <w:r w:rsidR="00B37C0B">
              <w:rPr>
                <w:noProof/>
                <w:webHidden/>
              </w:rPr>
              <w:instrText xml:space="preserve"> PAGEREF _Toc48143126 \h </w:instrText>
            </w:r>
            <w:r w:rsidR="00B37C0B">
              <w:rPr>
                <w:noProof/>
                <w:webHidden/>
              </w:rPr>
            </w:r>
            <w:r w:rsidR="00B37C0B">
              <w:rPr>
                <w:noProof/>
                <w:webHidden/>
              </w:rPr>
              <w:fldChar w:fldCharType="separate"/>
            </w:r>
            <w:r w:rsidR="00B37C0B">
              <w:rPr>
                <w:noProof/>
                <w:webHidden/>
              </w:rPr>
              <w:t>6</w:t>
            </w:r>
            <w:r w:rsidR="00B37C0B">
              <w:rPr>
                <w:noProof/>
                <w:webHidden/>
              </w:rPr>
              <w:fldChar w:fldCharType="end"/>
            </w:r>
          </w:hyperlink>
        </w:p>
        <w:p w14:paraId="18E4705E" w14:textId="266D934C" w:rsidR="00B37C0B" w:rsidRDefault="002055C5">
          <w:pPr>
            <w:pStyle w:val="TOC2"/>
            <w:tabs>
              <w:tab w:val="left" w:pos="960"/>
              <w:tab w:val="right" w:leader="dot" w:pos="9350"/>
            </w:tabs>
            <w:rPr>
              <w:rFonts w:eastAsiaTheme="minorEastAsia"/>
              <w:noProof/>
              <w:sz w:val="24"/>
              <w:szCs w:val="24"/>
            </w:rPr>
          </w:pPr>
          <w:hyperlink w:anchor="_Toc48143127" w:history="1">
            <w:r w:rsidR="00B37C0B" w:rsidRPr="00E43810">
              <w:rPr>
                <w:rStyle w:val="Hyperlink"/>
                <w:noProof/>
              </w:rPr>
              <w:t>8.6</w:t>
            </w:r>
            <w:r w:rsidR="00B37C0B">
              <w:rPr>
                <w:rFonts w:eastAsiaTheme="minorEastAsia"/>
                <w:noProof/>
                <w:sz w:val="24"/>
                <w:szCs w:val="24"/>
              </w:rPr>
              <w:tab/>
            </w:r>
            <w:r w:rsidR="00B37C0B" w:rsidRPr="00E43810">
              <w:rPr>
                <w:rStyle w:val="Hyperlink"/>
                <w:noProof/>
              </w:rPr>
              <w:t>Strengths and Limitations of the Research Methods</w:t>
            </w:r>
            <w:r w:rsidR="00B37C0B">
              <w:rPr>
                <w:noProof/>
                <w:webHidden/>
              </w:rPr>
              <w:tab/>
            </w:r>
            <w:r w:rsidR="00B37C0B">
              <w:rPr>
                <w:noProof/>
                <w:webHidden/>
              </w:rPr>
              <w:fldChar w:fldCharType="begin"/>
            </w:r>
            <w:r w:rsidR="00B37C0B">
              <w:rPr>
                <w:noProof/>
                <w:webHidden/>
              </w:rPr>
              <w:instrText xml:space="preserve"> PAGEREF _Toc48143127 \h </w:instrText>
            </w:r>
            <w:r w:rsidR="00B37C0B">
              <w:rPr>
                <w:noProof/>
                <w:webHidden/>
              </w:rPr>
            </w:r>
            <w:r w:rsidR="00B37C0B">
              <w:rPr>
                <w:noProof/>
                <w:webHidden/>
              </w:rPr>
              <w:fldChar w:fldCharType="separate"/>
            </w:r>
            <w:r w:rsidR="00B37C0B">
              <w:rPr>
                <w:noProof/>
                <w:webHidden/>
              </w:rPr>
              <w:t>7</w:t>
            </w:r>
            <w:r w:rsidR="00B37C0B">
              <w:rPr>
                <w:noProof/>
                <w:webHidden/>
              </w:rPr>
              <w:fldChar w:fldCharType="end"/>
            </w:r>
          </w:hyperlink>
        </w:p>
        <w:p w14:paraId="0EB793C7" w14:textId="63920DAD" w:rsidR="00B37C0B" w:rsidRDefault="002055C5">
          <w:pPr>
            <w:pStyle w:val="TOC1"/>
            <w:tabs>
              <w:tab w:val="left" w:pos="440"/>
              <w:tab w:val="right" w:leader="dot" w:pos="9350"/>
            </w:tabs>
            <w:rPr>
              <w:rFonts w:eastAsiaTheme="minorEastAsia"/>
              <w:noProof/>
              <w:sz w:val="24"/>
              <w:szCs w:val="24"/>
            </w:rPr>
          </w:pPr>
          <w:hyperlink w:anchor="_Toc48143128" w:history="1">
            <w:r w:rsidR="00B37C0B" w:rsidRPr="00E43810">
              <w:rPr>
                <w:rStyle w:val="Hyperlink"/>
                <w:noProof/>
              </w:rPr>
              <w:t>9</w:t>
            </w:r>
            <w:r w:rsidR="00B37C0B">
              <w:rPr>
                <w:rFonts w:eastAsiaTheme="minorEastAsia"/>
                <w:noProof/>
                <w:sz w:val="24"/>
                <w:szCs w:val="24"/>
              </w:rPr>
              <w:tab/>
            </w:r>
            <w:r w:rsidR="00B37C0B" w:rsidRPr="00E43810">
              <w:rPr>
                <w:rStyle w:val="Hyperlink"/>
                <w:noProof/>
              </w:rPr>
              <w:t>Protection of Human Subjects</w:t>
            </w:r>
            <w:r w:rsidR="00B37C0B">
              <w:rPr>
                <w:noProof/>
                <w:webHidden/>
              </w:rPr>
              <w:tab/>
            </w:r>
            <w:r w:rsidR="00B37C0B">
              <w:rPr>
                <w:noProof/>
                <w:webHidden/>
              </w:rPr>
              <w:fldChar w:fldCharType="begin"/>
            </w:r>
            <w:r w:rsidR="00B37C0B">
              <w:rPr>
                <w:noProof/>
                <w:webHidden/>
              </w:rPr>
              <w:instrText xml:space="preserve"> PAGEREF _Toc48143128 \h </w:instrText>
            </w:r>
            <w:r w:rsidR="00B37C0B">
              <w:rPr>
                <w:noProof/>
                <w:webHidden/>
              </w:rPr>
            </w:r>
            <w:r w:rsidR="00B37C0B">
              <w:rPr>
                <w:noProof/>
                <w:webHidden/>
              </w:rPr>
              <w:fldChar w:fldCharType="separate"/>
            </w:r>
            <w:r w:rsidR="00B37C0B">
              <w:rPr>
                <w:noProof/>
                <w:webHidden/>
              </w:rPr>
              <w:t>7</w:t>
            </w:r>
            <w:r w:rsidR="00B37C0B">
              <w:rPr>
                <w:noProof/>
                <w:webHidden/>
              </w:rPr>
              <w:fldChar w:fldCharType="end"/>
            </w:r>
          </w:hyperlink>
        </w:p>
        <w:p w14:paraId="33ACF3AA" w14:textId="1D6077F9" w:rsidR="00B37C0B" w:rsidRDefault="002055C5">
          <w:pPr>
            <w:pStyle w:val="TOC1"/>
            <w:tabs>
              <w:tab w:val="left" w:pos="720"/>
              <w:tab w:val="right" w:leader="dot" w:pos="9350"/>
            </w:tabs>
            <w:rPr>
              <w:rFonts w:eastAsiaTheme="minorEastAsia"/>
              <w:noProof/>
              <w:sz w:val="24"/>
              <w:szCs w:val="24"/>
            </w:rPr>
          </w:pPr>
          <w:hyperlink w:anchor="_Toc48143129" w:history="1">
            <w:r w:rsidR="00B37C0B" w:rsidRPr="00E43810">
              <w:rPr>
                <w:rStyle w:val="Hyperlink"/>
                <w:noProof/>
              </w:rPr>
              <w:t>10</w:t>
            </w:r>
            <w:r w:rsidR="00B37C0B">
              <w:rPr>
                <w:rFonts w:eastAsiaTheme="minorEastAsia"/>
                <w:noProof/>
                <w:sz w:val="24"/>
                <w:szCs w:val="24"/>
              </w:rPr>
              <w:tab/>
            </w:r>
            <w:r w:rsidR="00B37C0B" w:rsidRPr="00E43810">
              <w:rPr>
                <w:rStyle w:val="Hyperlink"/>
                <w:noProof/>
              </w:rPr>
              <w:t>Plans for Disseminating and Communicating Study Results</w:t>
            </w:r>
            <w:r w:rsidR="00B37C0B">
              <w:rPr>
                <w:noProof/>
                <w:webHidden/>
              </w:rPr>
              <w:tab/>
            </w:r>
            <w:r w:rsidR="00B37C0B">
              <w:rPr>
                <w:noProof/>
                <w:webHidden/>
              </w:rPr>
              <w:fldChar w:fldCharType="begin"/>
            </w:r>
            <w:r w:rsidR="00B37C0B">
              <w:rPr>
                <w:noProof/>
                <w:webHidden/>
              </w:rPr>
              <w:instrText xml:space="preserve"> PAGEREF _Toc48143129 \h </w:instrText>
            </w:r>
            <w:r w:rsidR="00B37C0B">
              <w:rPr>
                <w:noProof/>
                <w:webHidden/>
              </w:rPr>
            </w:r>
            <w:r w:rsidR="00B37C0B">
              <w:rPr>
                <w:noProof/>
                <w:webHidden/>
              </w:rPr>
              <w:fldChar w:fldCharType="separate"/>
            </w:r>
            <w:r w:rsidR="00B37C0B">
              <w:rPr>
                <w:noProof/>
                <w:webHidden/>
              </w:rPr>
              <w:t>7</w:t>
            </w:r>
            <w:r w:rsidR="00B37C0B">
              <w:rPr>
                <w:noProof/>
                <w:webHidden/>
              </w:rPr>
              <w:fldChar w:fldCharType="end"/>
            </w:r>
          </w:hyperlink>
        </w:p>
        <w:p w14:paraId="0D0C8758" w14:textId="2565EB07" w:rsidR="00B37C0B" w:rsidRDefault="002055C5">
          <w:pPr>
            <w:pStyle w:val="TOC1"/>
            <w:tabs>
              <w:tab w:val="left" w:pos="720"/>
              <w:tab w:val="right" w:leader="dot" w:pos="9350"/>
            </w:tabs>
            <w:rPr>
              <w:rFonts w:eastAsiaTheme="minorEastAsia"/>
              <w:noProof/>
              <w:sz w:val="24"/>
              <w:szCs w:val="24"/>
            </w:rPr>
          </w:pPr>
          <w:hyperlink w:anchor="_Toc48143130" w:history="1">
            <w:r w:rsidR="00B37C0B" w:rsidRPr="00E43810">
              <w:rPr>
                <w:rStyle w:val="Hyperlink"/>
                <w:noProof/>
              </w:rPr>
              <w:t>11</w:t>
            </w:r>
            <w:r w:rsidR="00B37C0B">
              <w:rPr>
                <w:rFonts w:eastAsiaTheme="minorEastAsia"/>
                <w:noProof/>
                <w:sz w:val="24"/>
                <w:szCs w:val="24"/>
              </w:rPr>
              <w:tab/>
            </w:r>
            <w:r w:rsidR="00B37C0B" w:rsidRPr="00E43810">
              <w:rPr>
                <w:rStyle w:val="Hyperlink"/>
                <w:noProof/>
              </w:rPr>
              <w:t>References</w:t>
            </w:r>
            <w:r w:rsidR="00B37C0B">
              <w:rPr>
                <w:noProof/>
                <w:webHidden/>
              </w:rPr>
              <w:tab/>
            </w:r>
            <w:r w:rsidR="00B37C0B">
              <w:rPr>
                <w:noProof/>
                <w:webHidden/>
              </w:rPr>
              <w:fldChar w:fldCharType="begin"/>
            </w:r>
            <w:r w:rsidR="00B37C0B">
              <w:rPr>
                <w:noProof/>
                <w:webHidden/>
              </w:rPr>
              <w:instrText xml:space="preserve"> PAGEREF _Toc48143130 \h </w:instrText>
            </w:r>
            <w:r w:rsidR="00B37C0B">
              <w:rPr>
                <w:noProof/>
                <w:webHidden/>
              </w:rPr>
            </w:r>
            <w:r w:rsidR="00B37C0B">
              <w:rPr>
                <w:noProof/>
                <w:webHidden/>
              </w:rPr>
              <w:fldChar w:fldCharType="separate"/>
            </w:r>
            <w:r w:rsidR="00B37C0B">
              <w:rPr>
                <w:noProof/>
                <w:webHidden/>
              </w:rPr>
              <w:t>7</w:t>
            </w:r>
            <w:r w:rsidR="00B37C0B">
              <w:rPr>
                <w:noProof/>
                <w:webHidden/>
              </w:rPr>
              <w:fldChar w:fldCharType="end"/>
            </w:r>
          </w:hyperlink>
        </w:p>
        <w:p w14:paraId="34B0F27E" w14:textId="0D29AE85" w:rsidR="00B37C0B" w:rsidRDefault="002055C5">
          <w:pPr>
            <w:pStyle w:val="TOC1"/>
            <w:tabs>
              <w:tab w:val="left" w:pos="720"/>
              <w:tab w:val="right" w:leader="dot" w:pos="9350"/>
            </w:tabs>
            <w:rPr>
              <w:rFonts w:eastAsiaTheme="minorEastAsia"/>
              <w:noProof/>
              <w:sz w:val="24"/>
              <w:szCs w:val="24"/>
            </w:rPr>
          </w:pPr>
          <w:hyperlink w:anchor="_Toc48143131" w:history="1">
            <w:r w:rsidR="00B37C0B" w:rsidRPr="00E43810">
              <w:rPr>
                <w:rStyle w:val="Hyperlink"/>
                <w:noProof/>
              </w:rPr>
              <w:t>12</w:t>
            </w:r>
            <w:r w:rsidR="00B37C0B">
              <w:rPr>
                <w:rFonts w:eastAsiaTheme="minorEastAsia"/>
                <w:noProof/>
                <w:sz w:val="24"/>
                <w:szCs w:val="24"/>
              </w:rPr>
              <w:tab/>
            </w:r>
            <w:r w:rsidR="00B37C0B" w:rsidRPr="00E43810">
              <w:rPr>
                <w:rStyle w:val="Hyperlink"/>
                <w:rFonts w:ascii="Calibri" w:hAnsi="Calibri" w:cs="Calibri"/>
                <w:noProof/>
              </w:rPr>
              <w:t>Appendix: Concept Set Definitions</w:t>
            </w:r>
            <w:r w:rsidR="00B37C0B">
              <w:rPr>
                <w:noProof/>
                <w:webHidden/>
              </w:rPr>
              <w:tab/>
            </w:r>
            <w:r w:rsidR="00B37C0B">
              <w:rPr>
                <w:noProof/>
                <w:webHidden/>
              </w:rPr>
              <w:fldChar w:fldCharType="begin"/>
            </w:r>
            <w:r w:rsidR="00B37C0B">
              <w:rPr>
                <w:noProof/>
                <w:webHidden/>
              </w:rPr>
              <w:instrText xml:space="preserve"> PAGEREF _Toc48143131 \h </w:instrText>
            </w:r>
            <w:r w:rsidR="00B37C0B">
              <w:rPr>
                <w:noProof/>
                <w:webHidden/>
              </w:rPr>
            </w:r>
            <w:r w:rsidR="00B37C0B">
              <w:rPr>
                <w:noProof/>
                <w:webHidden/>
              </w:rPr>
              <w:fldChar w:fldCharType="separate"/>
            </w:r>
            <w:r w:rsidR="00B37C0B">
              <w:rPr>
                <w:noProof/>
                <w:webHidden/>
              </w:rPr>
              <w:t>9</w:t>
            </w:r>
            <w:r w:rsidR="00B37C0B">
              <w:rPr>
                <w:noProof/>
                <w:webHidden/>
              </w:rPr>
              <w:fldChar w:fldCharType="end"/>
            </w:r>
          </w:hyperlink>
        </w:p>
        <w:p w14:paraId="18F70191" w14:textId="0353961B" w:rsidR="000F0CE6" w:rsidRDefault="000F0CE6">
          <w:r>
            <w:rPr>
              <w:b/>
              <w:bCs/>
              <w:noProof/>
            </w:rPr>
            <w:fldChar w:fldCharType="end"/>
          </w:r>
        </w:p>
      </w:sdtContent>
    </w:sdt>
    <w:p w14:paraId="5703D44B" w14:textId="77777777" w:rsidR="000159BB" w:rsidRDefault="00AE518E" w:rsidP="000159BB">
      <w:pPr>
        <w:pStyle w:val="Heading1"/>
      </w:pPr>
      <w:bookmarkStart w:id="1" w:name="_Toc48143106"/>
      <w:bookmarkStart w:id="2" w:name="_Toc405127685"/>
      <w:r>
        <w:t>List of abbreviations</w:t>
      </w:r>
      <w:bookmarkEnd w:id="1"/>
    </w:p>
    <w:p w14:paraId="5489116C" w14:textId="08367960" w:rsidR="00F72510" w:rsidRDefault="00F72510" w:rsidP="00F72510">
      <w:pPr>
        <w:pStyle w:val="NoSpacing"/>
      </w:pPr>
      <w:r>
        <w:t>IPD</w:t>
      </w:r>
      <w:r w:rsidR="006706A5" w:rsidRPr="00EF08C6">
        <w:rPr>
          <w:lang w:eastAsia="ko-KR"/>
        </w:rPr>
        <w:tab/>
      </w:r>
      <w:r w:rsidR="006706A5" w:rsidRPr="00EF08C6">
        <w:tab/>
      </w:r>
      <w:r>
        <w:t>individual patient data</w:t>
      </w:r>
    </w:p>
    <w:p w14:paraId="2CDB02E3" w14:textId="49176A57" w:rsidR="00F72510" w:rsidRDefault="00F72510" w:rsidP="00F72510">
      <w:pPr>
        <w:pStyle w:val="NoSpacing"/>
      </w:pPr>
      <w:r>
        <w:t>LMMs                  Linear mixed models</w:t>
      </w:r>
    </w:p>
    <w:p w14:paraId="455FB471" w14:textId="71DD71EE" w:rsidR="006706A5" w:rsidRPr="00E61242" w:rsidRDefault="00F72510" w:rsidP="00E61242">
      <w:pPr>
        <w:pStyle w:val="NoSpacing"/>
        <w:rPr>
          <w:lang w:eastAsia="ko-KR"/>
        </w:rPr>
      </w:pPr>
      <w:r>
        <w:rPr>
          <w:lang w:eastAsia="ko-KR"/>
        </w:rPr>
        <w:lastRenderedPageBreak/>
        <w:t xml:space="preserve">DLMMs               </w:t>
      </w:r>
      <w:r>
        <w:t>distributed linear mixed models</w:t>
      </w:r>
    </w:p>
    <w:p w14:paraId="21BD12BE" w14:textId="074902D9" w:rsidR="00825E59" w:rsidRPr="00825E59" w:rsidRDefault="000159BB" w:rsidP="00825E59">
      <w:pPr>
        <w:pStyle w:val="Heading1"/>
      </w:pPr>
      <w:bookmarkStart w:id="3" w:name="_Toc48143107"/>
      <w:r>
        <w:t>Abstract</w:t>
      </w:r>
      <w:bookmarkEnd w:id="3"/>
    </w:p>
    <w:p w14:paraId="7E862EF2" w14:textId="7F66AA1D" w:rsidR="00B25842" w:rsidRDefault="00F72510" w:rsidP="00B25842">
      <w:r>
        <w:rPr>
          <w:lang w:eastAsia="ko-KR"/>
        </w:rPr>
        <w:t xml:space="preserve">Due to the novelty of COVID-19 many data sets only contain small quantities of COVID-19 specific data. The OHDSI network contains a large number of datasets with COVID-19 data and when combined the COVID-19 data are rather large.  However, due to privacy issues it is not possible to pool the datasets during multi-site collaboration. For example, </w:t>
      </w:r>
      <w:r>
        <w:t>sensitive individual patient data (IPD) including the patient's identity, diagnoses and treatments are usually not allowed under privacy regulation to be shared across networks.</w:t>
      </w:r>
    </w:p>
    <w:p w14:paraId="20990430" w14:textId="3FA6A4EA" w:rsidR="00F72510" w:rsidRDefault="00F72510" w:rsidP="00B25842">
      <w:r>
        <w:t>In this study we propose implementing a novel algorithm, distributed linear mixed models (DLMMs), that is able to learn the coefficients across heterogeneous data and only requires extracting aggregated data from each data site in the network once. Linear mixed models (LMMs) are commonly used in many areas including epidemiology for analyzing multi-site data with heterogeneity. The model assumes site-specific random effects of the covariates (and intercept) on a continuous outcome. To the best of our knowledge, there is no existing approach for fitting LMMs in a distributed manner.</w:t>
      </w:r>
    </w:p>
    <w:p w14:paraId="77117421" w14:textId="677AF261" w:rsidR="00F72510" w:rsidRPr="00B25842" w:rsidRDefault="00F72510" w:rsidP="00B25842">
      <w:r>
        <w:t xml:space="preserve">The aim of this study is </w:t>
      </w:r>
      <w:r w:rsidR="00332D11">
        <w:t>to test the performance of DLMMs methods for distributed network analyses of prediction models for severe COVID-19 infection in the OHDSI network</w:t>
      </w:r>
      <w:r>
        <w:t>. We will implement the DLMMs methodology across the COVID-19 datasets within the OHDSI network to estimate the effect of various predictors on length of hospitalization stay (a proxy for severity of COVID-19 infection) that were identified as predictors of severity during the OHDSI COVID-19 study-a-thon.</w:t>
      </w:r>
    </w:p>
    <w:p w14:paraId="5B905244" w14:textId="13A5B088" w:rsidR="004C74C9" w:rsidRDefault="004C74C9" w:rsidP="004C74C9">
      <w:pPr>
        <w:pStyle w:val="Heading1"/>
      </w:pPr>
      <w:bookmarkStart w:id="4" w:name="_Toc48143108"/>
      <w:r>
        <w:t>Amendments and Updates</w:t>
      </w:r>
      <w:bookmarkEnd w:id="4"/>
    </w:p>
    <w:tbl>
      <w:tblPr>
        <w:tblStyle w:val="TableGrid"/>
        <w:tblW w:w="9463" w:type="dxa"/>
        <w:tblLook w:val="04A0" w:firstRow="1" w:lastRow="0" w:firstColumn="1" w:lastColumn="0" w:noHBand="0" w:noVBand="1"/>
      </w:tblPr>
      <w:tblGrid>
        <w:gridCol w:w="615"/>
        <w:gridCol w:w="2074"/>
        <w:gridCol w:w="1709"/>
        <w:gridCol w:w="5065"/>
      </w:tblGrid>
      <w:tr w:rsidR="004C74C9" w14:paraId="79BB9851" w14:textId="77777777" w:rsidTr="004C74C9">
        <w:trPr>
          <w:trHeight w:val="292"/>
        </w:trPr>
        <w:tc>
          <w:tcPr>
            <w:tcW w:w="615" w:type="dxa"/>
          </w:tcPr>
          <w:p w14:paraId="153832B5" w14:textId="36DC72F7" w:rsidR="004C74C9" w:rsidRDefault="004C74C9" w:rsidP="00AF2682">
            <w:r>
              <w:t>0.</w:t>
            </w:r>
            <w:r w:rsidR="0062284A">
              <w:t xml:space="preserve"> 1</w:t>
            </w:r>
          </w:p>
        </w:tc>
        <w:tc>
          <w:tcPr>
            <w:tcW w:w="2074" w:type="dxa"/>
          </w:tcPr>
          <w:p w14:paraId="27FE1090" w14:textId="3EF5E005" w:rsidR="00D3123A" w:rsidRDefault="00F72510" w:rsidP="00AF2682">
            <w:pPr>
              <w:rPr>
                <w:lang w:eastAsia="ko-KR"/>
              </w:rPr>
            </w:pPr>
            <w:r>
              <w:rPr>
                <w:lang w:eastAsia="ko-KR"/>
              </w:rPr>
              <w:t>August</w:t>
            </w:r>
            <w:r w:rsidR="0062284A">
              <w:rPr>
                <w:lang w:eastAsia="ko-KR"/>
              </w:rPr>
              <w:t xml:space="preserve"> </w:t>
            </w:r>
            <w:r>
              <w:rPr>
                <w:lang w:eastAsia="ko-KR"/>
              </w:rPr>
              <w:t>1</w:t>
            </w:r>
            <w:r w:rsidR="0062284A">
              <w:t>2</w:t>
            </w:r>
            <w:r w:rsidR="00D3123A">
              <w:rPr>
                <w:lang w:eastAsia="ko-KR"/>
              </w:rPr>
              <w:t xml:space="preserve"> 2020</w:t>
            </w:r>
          </w:p>
        </w:tc>
        <w:tc>
          <w:tcPr>
            <w:tcW w:w="1709" w:type="dxa"/>
          </w:tcPr>
          <w:p w14:paraId="58CE3C3D" w14:textId="452104C4" w:rsidR="004C74C9" w:rsidRDefault="00F72510" w:rsidP="00AF2682">
            <w:r>
              <w:t>J Reps</w:t>
            </w:r>
          </w:p>
        </w:tc>
        <w:tc>
          <w:tcPr>
            <w:tcW w:w="5065" w:type="dxa"/>
          </w:tcPr>
          <w:p w14:paraId="7AE9E322" w14:textId="799FEAAB" w:rsidR="004C74C9" w:rsidRDefault="004C74C9" w:rsidP="00AF2682">
            <w:r>
              <w:t>Initial draft</w:t>
            </w:r>
            <w:r w:rsidR="00493A16">
              <w:t xml:space="preserve"> </w:t>
            </w:r>
          </w:p>
        </w:tc>
      </w:tr>
      <w:tr w:rsidR="00F40EB0" w14:paraId="4B206DB1" w14:textId="77777777" w:rsidTr="004C74C9">
        <w:trPr>
          <w:trHeight w:val="292"/>
        </w:trPr>
        <w:tc>
          <w:tcPr>
            <w:tcW w:w="615" w:type="dxa"/>
          </w:tcPr>
          <w:p w14:paraId="3238A4BC" w14:textId="363CCE5E" w:rsidR="00F40EB0" w:rsidRDefault="00F40EB0" w:rsidP="00AF2682">
            <w:r>
              <w:t>0.2</w:t>
            </w:r>
          </w:p>
        </w:tc>
        <w:tc>
          <w:tcPr>
            <w:tcW w:w="2074" w:type="dxa"/>
          </w:tcPr>
          <w:p w14:paraId="42147F50" w14:textId="688D66D4" w:rsidR="00F40EB0" w:rsidRDefault="00F40EB0" w:rsidP="00AF2682">
            <w:pPr>
              <w:rPr>
                <w:lang w:eastAsia="ko-KR"/>
              </w:rPr>
            </w:pPr>
            <w:r>
              <w:rPr>
                <w:lang w:eastAsia="ko-KR"/>
              </w:rPr>
              <w:t>September 23 2020</w:t>
            </w:r>
          </w:p>
        </w:tc>
        <w:tc>
          <w:tcPr>
            <w:tcW w:w="1709" w:type="dxa"/>
          </w:tcPr>
          <w:p w14:paraId="2764F0B0" w14:textId="53F3FBF6" w:rsidR="00F40EB0" w:rsidRDefault="00F40EB0" w:rsidP="00AF2682">
            <w:r>
              <w:t>Various editors</w:t>
            </w:r>
          </w:p>
        </w:tc>
        <w:tc>
          <w:tcPr>
            <w:tcW w:w="5065" w:type="dxa"/>
          </w:tcPr>
          <w:p w14:paraId="6672547F" w14:textId="49CA2E08" w:rsidR="00F40EB0" w:rsidRDefault="00F40EB0" w:rsidP="00AF2682">
            <w:r>
              <w:t>Revised draft</w:t>
            </w:r>
          </w:p>
        </w:tc>
      </w:tr>
    </w:tbl>
    <w:p w14:paraId="31A0DE43" w14:textId="77777777" w:rsidR="004C74C9" w:rsidRPr="002E5446" w:rsidRDefault="004C74C9" w:rsidP="003E153B">
      <w:pPr>
        <w:pBdr>
          <w:top w:val="nil"/>
          <w:left w:val="nil"/>
          <w:bottom w:val="nil"/>
          <w:right w:val="nil"/>
          <w:between w:val="nil"/>
        </w:pBdr>
        <w:spacing w:after="120"/>
        <w:jc w:val="both"/>
        <w:rPr>
          <w:rFonts w:ascii="Calibri" w:hAnsi="Calibri" w:cs="Calibri"/>
          <w:color w:val="000000"/>
        </w:rPr>
      </w:pPr>
    </w:p>
    <w:p w14:paraId="2C043740" w14:textId="1D833BDF" w:rsidR="00EE73B8" w:rsidRDefault="003F2A9A" w:rsidP="00C84B89">
      <w:pPr>
        <w:pStyle w:val="Heading1"/>
      </w:pPr>
      <w:bookmarkStart w:id="5" w:name="_Toc48143109"/>
      <w:r>
        <w:t>Rationale and B</w:t>
      </w:r>
      <w:r w:rsidR="00EE73B8">
        <w:t>ackground</w:t>
      </w:r>
      <w:bookmarkEnd w:id="2"/>
      <w:bookmarkEnd w:id="5"/>
    </w:p>
    <w:p w14:paraId="4E9C99B3" w14:textId="2352A773" w:rsidR="009D1166" w:rsidRDefault="009D1166" w:rsidP="001B63BC">
      <w:pPr>
        <w:spacing w:line="240" w:lineRule="auto"/>
        <w:rPr>
          <w:rFonts w:cstheme="minorHAnsi"/>
        </w:rPr>
      </w:pPr>
    </w:p>
    <w:p w14:paraId="5226753B" w14:textId="0D651B76" w:rsidR="00F72510" w:rsidRDefault="00F72510" w:rsidP="001B63BC">
      <w:pPr>
        <w:spacing w:line="240" w:lineRule="auto"/>
        <w:rPr>
          <w:rFonts w:cstheme="minorHAnsi"/>
        </w:rPr>
      </w:pPr>
      <w:r>
        <w:rPr>
          <w:rFonts w:cstheme="minorHAnsi"/>
        </w:rPr>
        <w:t xml:space="preserve">The OHDSI network contains multiple datasets with COVID-19 data.  The majority of the datasets only contain small quantities of COVID-19 data but combined across the network the COVID-19 data are large.  Analyzing the pooled OHDSI COVID-19 data may help discover new insights. Unfortunately, it is not possible to pool the OHDSI COVID-19 data due to privacy concerns, as patient-level data cannot generally be shared. </w:t>
      </w:r>
    </w:p>
    <w:p w14:paraId="712ED6DD" w14:textId="20507623" w:rsidR="00F72510" w:rsidRDefault="00F72510" w:rsidP="001B63BC">
      <w:pPr>
        <w:spacing w:line="240" w:lineRule="auto"/>
        <w:rPr>
          <w:rFonts w:cstheme="minorHAnsi"/>
        </w:rPr>
      </w:pPr>
      <w:r>
        <w:rPr>
          <w:rFonts w:cstheme="minorHAnsi"/>
        </w:rPr>
        <w:t xml:space="preserve">As highly accurate pooling methods are not possible across the OHSDI network due to privacy protection concerns, distributed methods are required instead. The standard meta-analysis is efficient (only requires analyzing a data set once), it protects privacy (patient-level data is not shared), it is suitable for heterogeneous data, but it is not accurate.  A previously distributed lossless methods [1] has been </w:t>
      </w:r>
      <w:r>
        <w:rPr>
          <w:rFonts w:cstheme="minorHAnsi"/>
        </w:rPr>
        <w:lastRenderedPageBreak/>
        <w:t>shown to be privacy protecting, highly accurate and efficient but it assumes homogeneity of combined data.</w:t>
      </w:r>
    </w:p>
    <w:p w14:paraId="41CF9499" w14:textId="7B18D3F3" w:rsidR="00F72510" w:rsidRPr="001B63BC" w:rsidRDefault="00F72510" w:rsidP="54B88DE3">
      <w:pPr>
        <w:spacing w:line="240" w:lineRule="auto"/>
      </w:pPr>
      <w:r w:rsidRPr="4C3C00B4">
        <w:t>A novel distributed method, the DLMMs, has been developed that can efficient</w:t>
      </w:r>
      <w:r w:rsidR="42CDBE34" w:rsidRPr="4C3C00B4">
        <w:t>ly</w:t>
      </w:r>
      <w:r w:rsidRPr="4C3C00B4">
        <w:t xml:space="preserve"> combine heterogeneous data while </w:t>
      </w:r>
      <w:r>
        <w:t>preserving the privacy of protected health information</w:t>
      </w:r>
      <w:r w:rsidRPr="4C3C00B4">
        <w:t xml:space="preserve"> and calculate effect estimates that are equivalent to pooling the data (highly accurate).  In </w:t>
      </w:r>
      <w:r w:rsidR="7776F83E" w:rsidRPr="4C3C00B4">
        <w:t>our</w:t>
      </w:r>
      <w:r w:rsidRPr="4C3C00B4">
        <w:t xml:space="preserve"> previous study</w:t>
      </w:r>
      <w:r w:rsidR="36108AAA" w:rsidRPr="4C3C00B4">
        <w:t>,</w:t>
      </w:r>
      <w:r w:rsidRPr="4C3C00B4">
        <w:t xml:space="preserve"> DLMMs was implemented using US data and focusing on the outcome of length of stay for patients hospitalized due to COVID-19.  The DLMMs was shown the find equivalent effect estimates when using distributed hospital data compared to applying standard methods using pooled data.  We would now like to implement the DLMMs across the OHDSI network for the same prediction problem “in patients hospitalized due to COVID-19, predict length of hospital stay” to </w:t>
      </w:r>
      <w:proofErr w:type="spellStart"/>
      <w:r w:rsidRPr="4C3C00B4">
        <w:t>i</w:t>
      </w:r>
      <w:proofErr w:type="spellEnd"/>
      <w:r w:rsidRPr="4C3C00B4">
        <w:t>) demonstrate it is feasible and ii) investigate the effect estimates of previously identified predictors of severe COVID-19.</w:t>
      </w:r>
    </w:p>
    <w:p w14:paraId="596883E2" w14:textId="5CEA27FB" w:rsidR="00C84B89" w:rsidRDefault="001430B5" w:rsidP="0007323D">
      <w:pPr>
        <w:pStyle w:val="Heading1"/>
      </w:pPr>
      <w:bookmarkStart w:id="6" w:name="_Toc48143110"/>
      <w:r>
        <w:t>Study Objectives</w:t>
      </w:r>
      <w:bookmarkEnd w:id="6"/>
    </w:p>
    <w:p w14:paraId="19985B9B" w14:textId="67412701" w:rsidR="00354C2C" w:rsidRDefault="006A2DB2" w:rsidP="00354C2C">
      <w:pPr>
        <w:pStyle w:val="Heading2"/>
      </w:pPr>
      <w:bookmarkStart w:id="7" w:name="_Toc48143111"/>
      <w:r>
        <w:t>Research Questions</w:t>
      </w:r>
      <w:bookmarkEnd w:id="7"/>
    </w:p>
    <w:p w14:paraId="43C7CD0C" w14:textId="1161FD78" w:rsidR="0013167F" w:rsidRDefault="00332D11" w:rsidP="0013167F">
      <w:r>
        <w:t>To</w:t>
      </w:r>
      <w:r w:rsidR="00F72510">
        <w:t xml:space="preserve"> implement a distributed method that can obtain the same estimates as pooling the data across the OHDSI network to learn the effect of various predictors on the duration of hospitalization for patients with COVID-19</w:t>
      </w:r>
      <w:r>
        <w:t>.</w:t>
      </w:r>
    </w:p>
    <w:tbl>
      <w:tblPr>
        <w:tblStyle w:val="TableGrid"/>
        <w:tblW w:w="0" w:type="auto"/>
        <w:tblLayout w:type="fixed"/>
        <w:tblLook w:val="04A0" w:firstRow="1" w:lastRow="0" w:firstColumn="1" w:lastColumn="0" w:noHBand="0" w:noVBand="1"/>
      </w:tblPr>
      <w:tblGrid>
        <w:gridCol w:w="2965"/>
        <w:gridCol w:w="6385"/>
      </w:tblGrid>
      <w:tr w:rsidR="00A7341B" w14:paraId="45213E85" w14:textId="77777777" w:rsidTr="1D7ADBE4">
        <w:tc>
          <w:tcPr>
            <w:tcW w:w="2965" w:type="dxa"/>
          </w:tcPr>
          <w:p w14:paraId="6594BEA5" w14:textId="05DCD7B0" w:rsidR="00A7341B" w:rsidRDefault="00F72510" w:rsidP="00A201D8">
            <w:pPr>
              <w:rPr>
                <w:rFonts w:ascii="Calibri" w:hAnsi="Calibri" w:cs="Calibri"/>
                <w:lang w:eastAsia="ko-KR"/>
              </w:rPr>
            </w:pPr>
            <w:r>
              <w:rPr>
                <w:rFonts w:ascii="Calibri" w:hAnsi="Calibri" w:cs="Calibri"/>
                <w:lang w:eastAsia="ko-KR"/>
              </w:rPr>
              <w:t>Predictor</w:t>
            </w:r>
          </w:p>
        </w:tc>
        <w:tc>
          <w:tcPr>
            <w:tcW w:w="6385" w:type="dxa"/>
          </w:tcPr>
          <w:p w14:paraId="1662A0E7" w14:textId="49A95732" w:rsidR="00A7341B" w:rsidRDefault="00A7341B" w:rsidP="00A201D8">
            <w:pPr>
              <w:rPr>
                <w:rFonts w:ascii="Calibri" w:hAnsi="Calibri" w:cs="Calibri"/>
                <w:lang w:eastAsia="ko-KR"/>
              </w:rPr>
            </w:pPr>
          </w:p>
        </w:tc>
      </w:tr>
      <w:tr w:rsidR="00A7341B" w14:paraId="6A01DB73" w14:textId="77777777" w:rsidTr="1D7ADBE4">
        <w:tc>
          <w:tcPr>
            <w:tcW w:w="2965" w:type="dxa"/>
          </w:tcPr>
          <w:p w14:paraId="27683FC5" w14:textId="011A57C1" w:rsidR="00A7341B" w:rsidRDefault="00F72510" w:rsidP="00CE397A">
            <w:pPr>
              <w:tabs>
                <w:tab w:val="left" w:pos="2120"/>
              </w:tabs>
              <w:rPr>
                <w:rFonts w:ascii="Calibri" w:hAnsi="Calibri" w:cs="Calibri"/>
                <w:lang w:eastAsia="ko-KR"/>
              </w:rPr>
            </w:pPr>
            <w:r>
              <w:rPr>
                <w:rFonts w:ascii="Calibri" w:hAnsi="Calibri" w:cs="Calibri"/>
                <w:lang w:eastAsia="ko-KR"/>
              </w:rPr>
              <w:t xml:space="preserve">Age categories: </w:t>
            </w:r>
            <w:r>
              <w:t xml:space="preserve">18-65, 65-80, and </w:t>
            </w:r>
            <m:oMath>
              <m:r>
                <w:rPr>
                  <w:rFonts w:ascii="Cambria Math" w:hAnsi="Cambria Math"/>
                </w:rPr>
                <m:t>≥</m:t>
              </m:r>
            </m:oMath>
            <w:r>
              <w:t>80</w:t>
            </w:r>
          </w:p>
        </w:tc>
        <w:tc>
          <w:tcPr>
            <w:tcW w:w="6385" w:type="dxa"/>
          </w:tcPr>
          <w:p w14:paraId="65633F08" w14:textId="6AA54022" w:rsidR="00A7341B" w:rsidRDefault="00A7341B" w:rsidP="00CE397A">
            <w:pPr>
              <w:rPr>
                <w:rFonts w:ascii="Calibri" w:hAnsi="Calibri" w:cs="Calibri"/>
                <w:lang w:eastAsia="ko-KR"/>
              </w:rPr>
            </w:pPr>
          </w:p>
        </w:tc>
      </w:tr>
      <w:tr w:rsidR="00A7341B" w14:paraId="75DB3D86" w14:textId="77777777" w:rsidTr="1D7ADBE4">
        <w:tc>
          <w:tcPr>
            <w:tcW w:w="2965" w:type="dxa"/>
          </w:tcPr>
          <w:p w14:paraId="644CAE81" w14:textId="1BF2E80E" w:rsidR="00A7341B" w:rsidRDefault="00F72510" w:rsidP="00CE397A">
            <w:pPr>
              <w:rPr>
                <w:rFonts w:ascii="Calibri" w:hAnsi="Calibri" w:cs="Calibri"/>
                <w:lang w:eastAsia="ko-KR"/>
              </w:rPr>
            </w:pPr>
            <w:proofErr w:type="spellStart"/>
            <w:r>
              <w:t>Charlson</w:t>
            </w:r>
            <w:proofErr w:type="spellEnd"/>
            <w:r>
              <w:t xml:space="preserve"> comorbidity categories: 0-1, 2-4, and </w:t>
            </w:r>
            <m:oMath>
              <m:r>
                <w:rPr>
                  <w:rFonts w:ascii="Cambria Math" w:hAnsi="Cambria Math"/>
                </w:rPr>
                <m:t>≥</m:t>
              </m:r>
            </m:oMath>
            <w:r>
              <w:t>5</w:t>
            </w:r>
          </w:p>
        </w:tc>
        <w:tc>
          <w:tcPr>
            <w:tcW w:w="6385" w:type="dxa"/>
          </w:tcPr>
          <w:p w14:paraId="6CCF81FF" w14:textId="1B4CC4B1" w:rsidR="00A7341B" w:rsidRDefault="00A7341B" w:rsidP="00CE397A">
            <w:pPr>
              <w:rPr>
                <w:rFonts w:ascii="Calibri" w:hAnsi="Calibri" w:cs="Calibri"/>
                <w:lang w:eastAsia="ko-KR"/>
              </w:rPr>
            </w:pPr>
          </w:p>
        </w:tc>
      </w:tr>
      <w:tr w:rsidR="00A7341B" w14:paraId="04520B8E" w14:textId="77777777" w:rsidTr="1D7ADBE4">
        <w:tc>
          <w:tcPr>
            <w:tcW w:w="2965" w:type="dxa"/>
          </w:tcPr>
          <w:p w14:paraId="76D43257" w14:textId="252E71B4" w:rsidR="00A7341B" w:rsidRDefault="00F72510" w:rsidP="00CE397A">
            <w:pPr>
              <w:rPr>
                <w:rFonts w:ascii="Calibri" w:hAnsi="Calibri" w:cs="Calibri"/>
                <w:lang w:eastAsia="ko-KR"/>
              </w:rPr>
            </w:pPr>
            <w:r>
              <w:t>gender</w:t>
            </w:r>
          </w:p>
        </w:tc>
        <w:tc>
          <w:tcPr>
            <w:tcW w:w="6385" w:type="dxa"/>
          </w:tcPr>
          <w:p w14:paraId="459C2CC4" w14:textId="63923CC6" w:rsidR="00A7341B" w:rsidRDefault="00A7341B" w:rsidP="00CE397A">
            <w:pPr>
              <w:rPr>
                <w:rFonts w:ascii="Calibri" w:hAnsi="Calibri" w:cs="Calibri"/>
                <w:lang w:eastAsia="ko-KR"/>
              </w:rPr>
            </w:pPr>
          </w:p>
        </w:tc>
      </w:tr>
      <w:tr w:rsidR="00A7341B" w14:paraId="577EFBD9" w14:textId="77777777" w:rsidTr="1D7ADBE4">
        <w:tc>
          <w:tcPr>
            <w:tcW w:w="2965" w:type="dxa"/>
          </w:tcPr>
          <w:p w14:paraId="5A91ED79" w14:textId="4DE21B71" w:rsidR="00A7341B" w:rsidRDefault="00F72510" w:rsidP="00CE397A">
            <w:pPr>
              <w:rPr>
                <w:rFonts w:ascii="Calibri" w:hAnsi="Calibri" w:cs="Calibri"/>
                <w:lang w:eastAsia="ko-KR"/>
              </w:rPr>
            </w:pPr>
            <w:r>
              <w:t>race</w:t>
            </w:r>
          </w:p>
        </w:tc>
        <w:tc>
          <w:tcPr>
            <w:tcW w:w="6385" w:type="dxa"/>
          </w:tcPr>
          <w:p w14:paraId="2B501F36" w14:textId="7C3252E4" w:rsidR="00A7341B" w:rsidRDefault="00A7341B" w:rsidP="00CE397A">
            <w:pPr>
              <w:rPr>
                <w:rFonts w:ascii="Calibri" w:hAnsi="Calibri" w:cs="Calibri"/>
                <w:lang w:eastAsia="ko-KR"/>
              </w:rPr>
            </w:pPr>
          </w:p>
        </w:tc>
      </w:tr>
      <w:tr w:rsidR="00A7341B" w14:paraId="20DE819B" w14:textId="77777777" w:rsidTr="1D7ADBE4">
        <w:tc>
          <w:tcPr>
            <w:tcW w:w="2965" w:type="dxa"/>
          </w:tcPr>
          <w:p w14:paraId="71729A52" w14:textId="18255DAC" w:rsidR="00A7341B" w:rsidRDefault="00F72510" w:rsidP="00CE397A">
            <w:pPr>
              <w:rPr>
                <w:rFonts w:ascii="Calibri" w:hAnsi="Calibri" w:cs="Calibri"/>
                <w:lang w:eastAsia="ko-KR"/>
              </w:rPr>
            </w:pPr>
            <w:r>
              <w:t>history of cancer</w:t>
            </w:r>
          </w:p>
        </w:tc>
        <w:tc>
          <w:tcPr>
            <w:tcW w:w="6385" w:type="dxa"/>
          </w:tcPr>
          <w:p w14:paraId="54972882" w14:textId="6A62A03C" w:rsidR="00A7341B" w:rsidRDefault="00FC57DE" w:rsidP="00CE397A">
            <w:pPr>
              <w:rPr>
                <w:rFonts w:ascii="Calibri" w:hAnsi="Calibri" w:cs="Calibri"/>
                <w:lang w:eastAsia="ko-KR"/>
              </w:rPr>
            </w:pPr>
            <w:r w:rsidRPr="00FC57DE">
              <w:rPr>
                <w:rFonts w:ascii="Calibri" w:hAnsi="Calibri" w:cs="Calibri"/>
                <w:lang w:eastAsia="ko-KR"/>
              </w:rPr>
              <w:t>https://github.com/ohdsi-studies/Covid19PredictionStudies/blob/master/CovidSimpleModels/inst/cohorts/%5BCovid%20v1%5D%20persons%20with%20cancer.json</w:t>
            </w:r>
          </w:p>
        </w:tc>
      </w:tr>
      <w:tr w:rsidR="00A7341B" w14:paraId="299F5ECD" w14:textId="77777777" w:rsidTr="1D7ADBE4">
        <w:tc>
          <w:tcPr>
            <w:tcW w:w="2965" w:type="dxa"/>
          </w:tcPr>
          <w:p w14:paraId="131ECCBC" w14:textId="18CCE05B" w:rsidR="00A7341B" w:rsidRDefault="00F72510" w:rsidP="00CE397A">
            <w:pPr>
              <w:rPr>
                <w:rFonts w:ascii="Calibri" w:hAnsi="Calibri" w:cs="Calibri"/>
                <w:lang w:eastAsia="ko-KR"/>
              </w:rPr>
            </w:pPr>
            <w:r>
              <w:t>chronic obstructive pulmonary disease (COPD)</w:t>
            </w:r>
          </w:p>
        </w:tc>
        <w:tc>
          <w:tcPr>
            <w:tcW w:w="6385" w:type="dxa"/>
          </w:tcPr>
          <w:p w14:paraId="1FA10F55" w14:textId="7748BB5A" w:rsidR="00A7341B" w:rsidRDefault="00FC57DE" w:rsidP="00CE397A">
            <w:pPr>
              <w:rPr>
                <w:rFonts w:ascii="Calibri" w:hAnsi="Calibri" w:cs="Calibri"/>
                <w:lang w:eastAsia="ko-KR"/>
              </w:rPr>
            </w:pPr>
            <w:r w:rsidRPr="00FC57DE">
              <w:rPr>
                <w:rFonts w:ascii="Calibri" w:hAnsi="Calibri" w:cs="Calibri"/>
                <w:lang w:eastAsia="ko-KR"/>
              </w:rPr>
              <w:t>https://github.com/ohdsi-studies/Covid19PredictionStudies/blob/master/CovidSimpleModels/inst/cohorts/%5BCovid%20v1%5D%20Persons%20with%20COPD.json</w:t>
            </w:r>
          </w:p>
        </w:tc>
      </w:tr>
      <w:tr w:rsidR="00F72510" w14:paraId="2F1E1252" w14:textId="77777777" w:rsidTr="1D7ADBE4">
        <w:tc>
          <w:tcPr>
            <w:tcW w:w="2965" w:type="dxa"/>
          </w:tcPr>
          <w:p w14:paraId="262E902F" w14:textId="0517A20B" w:rsidR="00F72510" w:rsidRDefault="00F72510" w:rsidP="00CE397A">
            <w:r>
              <w:t>heart disease</w:t>
            </w:r>
          </w:p>
        </w:tc>
        <w:tc>
          <w:tcPr>
            <w:tcW w:w="6385" w:type="dxa"/>
          </w:tcPr>
          <w:p w14:paraId="635E2E2B" w14:textId="1DC7073B" w:rsidR="00F72510" w:rsidRDefault="00FC57DE" w:rsidP="00CE397A">
            <w:pPr>
              <w:rPr>
                <w:rFonts w:ascii="Calibri" w:hAnsi="Calibri" w:cs="Calibri"/>
                <w:lang w:eastAsia="ko-KR"/>
              </w:rPr>
            </w:pPr>
            <w:r w:rsidRPr="00FC57DE">
              <w:rPr>
                <w:rFonts w:ascii="Calibri" w:hAnsi="Calibri" w:cs="Calibri"/>
                <w:lang w:eastAsia="ko-KR"/>
              </w:rPr>
              <w:t>https://github.com/ohdsi-studies/Covid19PredictionStudies/blob/master/CovidSimpleModels/inst/cohorts/%5BCovid%20v1%5D%20Persons%20with%20heart%20disease.json</w:t>
            </w:r>
          </w:p>
        </w:tc>
      </w:tr>
      <w:tr w:rsidR="00F72510" w14:paraId="553BF087" w14:textId="77777777" w:rsidTr="1D7ADBE4">
        <w:tc>
          <w:tcPr>
            <w:tcW w:w="2965" w:type="dxa"/>
          </w:tcPr>
          <w:p w14:paraId="2FB1A071" w14:textId="3B8FF475" w:rsidR="00F72510" w:rsidRDefault="00F72510" w:rsidP="00CE397A">
            <w:r>
              <w:t>hypertension</w:t>
            </w:r>
          </w:p>
        </w:tc>
        <w:tc>
          <w:tcPr>
            <w:tcW w:w="6385" w:type="dxa"/>
          </w:tcPr>
          <w:p w14:paraId="4C64E1EC" w14:textId="505B24BC" w:rsidR="00F72510" w:rsidRDefault="00351ADB" w:rsidP="00CE397A">
            <w:pPr>
              <w:rPr>
                <w:rFonts w:ascii="Calibri" w:hAnsi="Calibri" w:cs="Calibri"/>
                <w:lang w:eastAsia="ko-KR"/>
              </w:rPr>
            </w:pPr>
            <w:r w:rsidRPr="00351ADB">
              <w:rPr>
                <w:rFonts w:ascii="Calibri" w:hAnsi="Calibri" w:cs="Calibri"/>
                <w:lang w:eastAsia="ko-KR"/>
              </w:rPr>
              <w:t>https://github.com/ohdsi-studies/Covid19PredictionStudies/blob/master/CovidSimpleModels/inst/cohorts/%5BCOVID%20v1%5D%20Persons%20with%20hypertension.json</w:t>
            </w:r>
          </w:p>
        </w:tc>
      </w:tr>
      <w:tr w:rsidR="00F72510" w14:paraId="0A496BED" w14:textId="77777777" w:rsidTr="1D7ADBE4">
        <w:tc>
          <w:tcPr>
            <w:tcW w:w="2965" w:type="dxa"/>
          </w:tcPr>
          <w:p w14:paraId="7594524B" w14:textId="4F658005" w:rsidR="00F72510" w:rsidRDefault="00F72510" w:rsidP="00CE397A">
            <w:r>
              <w:t>hyperlipidemia</w:t>
            </w:r>
          </w:p>
        </w:tc>
        <w:tc>
          <w:tcPr>
            <w:tcW w:w="6385" w:type="dxa"/>
          </w:tcPr>
          <w:p w14:paraId="5625FC35" w14:textId="71A97131" w:rsidR="00F72510" w:rsidRDefault="00FC57DE" w:rsidP="00CE397A">
            <w:pPr>
              <w:rPr>
                <w:rFonts w:ascii="Calibri" w:hAnsi="Calibri" w:cs="Calibri"/>
                <w:lang w:eastAsia="ko-KR"/>
              </w:rPr>
            </w:pPr>
            <w:r w:rsidRPr="00FC57DE">
              <w:rPr>
                <w:rFonts w:ascii="Calibri" w:hAnsi="Calibri" w:cs="Calibri"/>
                <w:lang w:eastAsia="ko-KR"/>
              </w:rPr>
              <w:t>https://github.com/ohdsi-studies/Covid19PredictionStudies/blob/master/CovidSimpleModels/</w:t>
            </w:r>
            <w:r w:rsidRPr="00FC57DE">
              <w:rPr>
                <w:rFonts w:ascii="Calibri" w:hAnsi="Calibri" w:cs="Calibri"/>
                <w:lang w:eastAsia="ko-KR"/>
              </w:rPr>
              <w:lastRenderedPageBreak/>
              <w:t>inst/cohorts/%5BCovid%20v1%5D%20Persons%20with%20hyperlipidemia.json</w:t>
            </w:r>
          </w:p>
        </w:tc>
      </w:tr>
      <w:tr w:rsidR="00F72510" w14:paraId="534DC770" w14:textId="77777777" w:rsidTr="1D7ADBE4">
        <w:tc>
          <w:tcPr>
            <w:tcW w:w="2965" w:type="dxa"/>
          </w:tcPr>
          <w:p w14:paraId="3DBE2170" w14:textId="6D58B51C" w:rsidR="00F72510" w:rsidRDefault="00F72510" w:rsidP="00CE397A">
            <w:r>
              <w:lastRenderedPageBreak/>
              <w:t>kidney disease</w:t>
            </w:r>
          </w:p>
        </w:tc>
        <w:tc>
          <w:tcPr>
            <w:tcW w:w="6385" w:type="dxa"/>
          </w:tcPr>
          <w:p w14:paraId="4215A452" w14:textId="482FDC16" w:rsidR="00F72510" w:rsidRDefault="00FC57DE" w:rsidP="00CE397A">
            <w:pPr>
              <w:rPr>
                <w:rFonts w:ascii="Calibri" w:hAnsi="Calibri" w:cs="Calibri"/>
                <w:lang w:eastAsia="ko-KR"/>
              </w:rPr>
            </w:pPr>
            <w:r w:rsidRPr="00FC57DE">
              <w:rPr>
                <w:rFonts w:ascii="Calibri" w:hAnsi="Calibri" w:cs="Calibri"/>
                <w:lang w:eastAsia="ko-KR"/>
              </w:rPr>
              <w:t>https://github.com/ohdsi-studies/Covid19PredictionStudies/blob/master/CovidSimpleModels/inst/cohorts/%5Bcovid%20v1%5D%20Persons%20with%20kidney%20disease.json</w:t>
            </w:r>
          </w:p>
        </w:tc>
      </w:tr>
      <w:tr w:rsidR="00F72510" w14:paraId="4BC0B487" w14:textId="77777777" w:rsidTr="1D7ADBE4">
        <w:tc>
          <w:tcPr>
            <w:tcW w:w="2965" w:type="dxa"/>
          </w:tcPr>
          <w:p w14:paraId="69E8F1DF" w14:textId="5003413A" w:rsidR="00F72510" w:rsidRDefault="00F72510" w:rsidP="00CE397A">
            <w:r>
              <w:t>obesity</w:t>
            </w:r>
          </w:p>
        </w:tc>
        <w:tc>
          <w:tcPr>
            <w:tcW w:w="6385" w:type="dxa"/>
          </w:tcPr>
          <w:p w14:paraId="2893DE37" w14:textId="222D5469" w:rsidR="00F72510" w:rsidRDefault="00332D11" w:rsidP="00CE397A">
            <w:pPr>
              <w:rPr>
                <w:rFonts w:ascii="Calibri" w:hAnsi="Calibri" w:cs="Calibri"/>
                <w:lang w:eastAsia="ko-KR"/>
              </w:rPr>
            </w:pPr>
            <w:r w:rsidRPr="00332D11">
              <w:rPr>
                <w:rFonts w:ascii="Calibri" w:hAnsi="Calibri" w:cs="Calibri"/>
                <w:lang w:eastAsia="ko-KR"/>
              </w:rPr>
              <w:t>https://github.com/ohdsi-studies/DistributedLMM/blob/master/inst/cohorts/obesity.json</w:t>
            </w:r>
          </w:p>
        </w:tc>
      </w:tr>
      <w:tr w:rsidR="00D529FD" w14:paraId="59FD6375" w14:textId="77777777" w:rsidTr="1D7ADBE4">
        <w:tc>
          <w:tcPr>
            <w:tcW w:w="2965" w:type="dxa"/>
          </w:tcPr>
          <w:p w14:paraId="2730F124" w14:textId="672A79C8" w:rsidR="00D529FD" w:rsidRDefault="00D529FD" w:rsidP="00CE397A">
            <w:r>
              <w:t>Diabetes</w:t>
            </w:r>
          </w:p>
        </w:tc>
        <w:tc>
          <w:tcPr>
            <w:tcW w:w="6385" w:type="dxa"/>
          </w:tcPr>
          <w:p w14:paraId="1B9FBC09" w14:textId="0F2C068B" w:rsidR="00D529FD" w:rsidRPr="00332D11" w:rsidRDefault="00D529FD" w:rsidP="00CE397A">
            <w:pPr>
              <w:rPr>
                <w:rFonts w:ascii="Calibri" w:hAnsi="Calibri" w:cs="Calibri"/>
                <w:lang w:eastAsia="ko-KR"/>
              </w:rPr>
            </w:pPr>
            <w:r w:rsidRPr="00D529FD">
              <w:rPr>
                <w:rFonts w:ascii="Calibri" w:hAnsi="Calibri" w:cs="Calibri"/>
                <w:lang w:eastAsia="ko-KR"/>
              </w:rPr>
              <w:t>https://github.com/ohdsi-studies/DistributedLMM/blob/master/inst/cohorts/diabetes.json</w:t>
            </w:r>
          </w:p>
        </w:tc>
      </w:tr>
    </w:tbl>
    <w:p w14:paraId="15BB5AFA" w14:textId="4638CFF0" w:rsidR="001430B5" w:rsidRDefault="00285474" w:rsidP="00A201D8">
      <w:pPr>
        <w:rPr>
          <w:rFonts w:ascii="Calibri" w:hAnsi="Calibri" w:cs="Calibri"/>
          <w:lang w:eastAsia="ko-KR"/>
        </w:rPr>
      </w:pPr>
      <w:r w:rsidRPr="00470FDA">
        <w:rPr>
          <w:rFonts w:ascii="Calibri" w:hAnsi="Calibri" w:cs="Calibri" w:hint="eastAsia"/>
          <w:b/>
          <w:bCs/>
          <w:lang w:eastAsia="ko-KR"/>
        </w:rPr>
        <w:t>T</w:t>
      </w:r>
      <w:r w:rsidRPr="00470FDA">
        <w:rPr>
          <w:rFonts w:ascii="Calibri" w:hAnsi="Calibri" w:cs="Calibri"/>
          <w:b/>
          <w:bCs/>
          <w:lang w:eastAsia="ko-KR"/>
        </w:rPr>
        <w:t>ab</w:t>
      </w:r>
      <w:r w:rsidR="00470FDA" w:rsidRPr="00470FDA">
        <w:rPr>
          <w:rFonts w:ascii="Calibri" w:hAnsi="Calibri" w:cs="Calibri"/>
          <w:b/>
          <w:bCs/>
          <w:lang w:eastAsia="ko-KR"/>
        </w:rPr>
        <w:t>l</w:t>
      </w:r>
      <w:r w:rsidRPr="00470FDA">
        <w:rPr>
          <w:rFonts w:ascii="Calibri" w:hAnsi="Calibri" w:cs="Calibri"/>
          <w:b/>
          <w:bCs/>
          <w:lang w:eastAsia="ko-KR"/>
        </w:rPr>
        <w:t>e 1</w:t>
      </w:r>
      <w:r>
        <w:rPr>
          <w:rFonts w:ascii="Calibri" w:hAnsi="Calibri" w:cs="Calibri"/>
          <w:lang w:eastAsia="ko-KR"/>
        </w:rPr>
        <w:t xml:space="preserve">. List of </w:t>
      </w:r>
      <w:r w:rsidR="00F72510">
        <w:rPr>
          <w:rFonts w:ascii="Calibri" w:hAnsi="Calibri" w:cs="Calibri"/>
          <w:lang w:eastAsia="ko-KR"/>
        </w:rPr>
        <w:t>predictors</w:t>
      </w:r>
      <w:r>
        <w:rPr>
          <w:rFonts w:ascii="Calibri" w:hAnsi="Calibri" w:cs="Calibri"/>
          <w:lang w:eastAsia="ko-KR"/>
        </w:rPr>
        <w:t xml:space="preserve"> considered in this study</w:t>
      </w:r>
    </w:p>
    <w:p w14:paraId="3341FDCD" w14:textId="13CE76B8" w:rsidR="0009249C" w:rsidRDefault="00F1355D" w:rsidP="0009249C">
      <w:pPr>
        <w:pStyle w:val="Heading2"/>
      </w:pPr>
      <w:bookmarkStart w:id="8" w:name="_Toc48143112"/>
      <w:r>
        <w:t>O</w:t>
      </w:r>
      <w:r w:rsidR="0009249C">
        <w:t>bjectives</w:t>
      </w:r>
      <w:bookmarkEnd w:id="8"/>
    </w:p>
    <w:p w14:paraId="7A1D2F84" w14:textId="0B7EE842" w:rsidR="00F1355D" w:rsidRDefault="00F1355D" w:rsidP="008D3D46">
      <w:pPr>
        <w:rPr>
          <w:rFonts w:ascii="Calibri" w:hAnsi="Calibri" w:cs="Calibri"/>
          <w:lang w:eastAsia="ko-KR"/>
        </w:rPr>
      </w:pPr>
      <w:r>
        <w:rPr>
          <w:rFonts w:ascii="Calibri" w:hAnsi="Calibri" w:cs="Calibri" w:hint="eastAsia"/>
          <w:lang w:eastAsia="ko-KR"/>
        </w:rPr>
        <w:t>P</w:t>
      </w:r>
      <w:r>
        <w:rPr>
          <w:rFonts w:ascii="Calibri" w:hAnsi="Calibri" w:cs="Calibri"/>
          <w:lang w:eastAsia="ko-KR"/>
        </w:rPr>
        <w:t>rimary objective</w:t>
      </w:r>
    </w:p>
    <w:p w14:paraId="1EA0E214" w14:textId="78B05D75" w:rsidR="00F1355D" w:rsidRPr="00F1355D" w:rsidRDefault="00F72510" w:rsidP="00026504">
      <w:pPr>
        <w:pStyle w:val="ListParagraph"/>
        <w:numPr>
          <w:ilvl w:val="0"/>
          <w:numId w:val="16"/>
        </w:numPr>
        <w:rPr>
          <w:rFonts w:ascii="Calibri" w:hAnsi="Calibri" w:cs="Calibri"/>
          <w:lang w:eastAsia="ko-KR"/>
        </w:rPr>
      </w:pPr>
      <w:r>
        <w:rPr>
          <w:rFonts w:ascii="Calibri" w:hAnsi="Calibri" w:cs="Calibri"/>
          <w:lang w:eastAsia="ko-KR"/>
        </w:rPr>
        <w:t>To demonstrate a distributed method can be applied to the OHDSI network to get the pooled effects across heterogeneous datasets</w:t>
      </w:r>
    </w:p>
    <w:p w14:paraId="36491D20" w14:textId="600EAFC0" w:rsidR="00F1355D" w:rsidRDefault="00F1355D" w:rsidP="008D3D46">
      <w:pPr>
        <w:rPr>
          <w:rFonts w:ascii="Calibri" w:hAnsi="Calibri" w:cs="Calibri"/>
          <w:lang w:eastAsia="ko-KR"/>
        </w:rPr>
      </w:pPr>
      <w:r>
        <w:rPr>
          <w:rFonts w:ascii="Calibri" w:hAnsi="Calibri" w:cs="Calibri" w:hint="eastAsia"/>
          <w:lang w:eastAsia="ko-KR"/>
        </w:rPr>
        <w:t>S</w:t>
      </w:r>
      <w:r>
        <w:rPr>
          <w:rFonts w:ascii="Calibri" w:hAnsi="Calibri" w:cs="Calibri"/>
          <w:lang w:eastAsia="ko-KR"/>
        </w:rPr>
        <w:t>econdary objectives</w:t>
      </w:r>
    </w:p>
    <w:p w14:paraId="098AF2BC" w14:textId="18DF3674" w:rsidR="0049270D" w:rsidRPr="00F72510" w:rsidRDefault="00F72510" w:rsidP="008D3D46">
      <w:pPr>
        <w:pStyle w:val="ListParagraph"/>
        <w:numPr>
          <w:ilvl w:val="0"/>
          <w:numId w:val="16"/>
        </w:numPr>
        <w:rPr>
          <w:rFonts w:ascii="Calibri" w:hAnsi="Calibri" w:cs="Calibri"/>
          <w:lang w:eastAsia="ko-KR"/>
        </w:rPr>
      </w:pPr>
      <w:r>
        <w:rPr>
          <w:rFonts w:ascii="Calibri" w:hAnsi="Calibri" w:cs="Calibri"/>
          <w:lang w:eastAsia="ko-KR"/>
        </w:rPr>
        <w:t xml:space="preserve">To estimate the pooled effects for each predictor on the duration of hospitalization due to COVID-19 across the OHDSI network </w:t>
      </w:r>
    </w:p>
    <w:p w14:paraId="15B4E385" w14:textId="77777777" w:rsidR="00354C2C" w:rsidRDefault="00354C2C" w:rsidP="00354C2C">
      <w:pPr>
        <w:pStyle w:val="Heading1"/>
      </w:pPr>
      <w:bookmarkStart w:id="9" w:name="_Toc48143113"/>
      <w:r>
        <w:t>Research me</w:t>
      </w:r>
      <w:r w:rsidR="00106CBC">
        <w:t>t</w:t>
      </w:r>
      <w:r>
        <w:t>hods</w:t>
      </w:r>
      <w:bookmarkEnd w:id="9"/>
    </w:p>
    <w:p w14:paraId="57891139" w14:textId="77777777" w:rsidR="00354C2C" w:rsidRDefault="00647841" w:rsidP="00647841">
      <w:pPr>
        <w:pStyle w:val="Heading2"/>
      </w:pPr>
      <w:bookmarkStart w:id="10" w:name="_Toc48143114"/>
      <w:r>
        <w:t xml:space="preserve">Study </w:t>
      </w:r>
      <w:r w:rsidR="00EF05FD">
        <w:t>D</w:t>
      </w:r>
      <w:r>
        <w:t>esign</w:t>
      </w:r>
      <w:bookmarkEnd w:id="10"/>
    </w:p>
    <w:p w14:paraId="4066A27B" w14:textId="77777777" w:rsidR="00FC47D9" w:rsidRPr="00FC47D9" w:rsidRDefault="00FC47D9" w:rsidP="00FC47D9">
      <w:pPr>
        <w:pStyle w:val="Heading3"/>
      </w:pPr>
      <w:bookmarkStart w:id="11" w:name="_Toc48143115"/>
      <w:r>
        <w:t>Overview</w:t>
      </w:r>
      <w:bookmarkEnd w:id="11"/>
    </w:p>
    <w:p w14:paraId="722CC08B" w14:textId="39E377ED" w:rsidR="00F72510" w:rsidRDefault="6D4B64F8" w:rsidP="00452100">
      <w:r>
        <w:t>This study will be a retrospective, observational cohort study</w:t>
      </w:r>
      <w:r w:rsidR="654A2AC7">
        <w:t xml:space="preserve">. </w:t>
      </w:r>
      <w:r w:rsidR="0065D5C9">
        <w:t xml:space="preserve">By ‘retrospective’ we mean the study will use data already collected at the start of the study. By ‘observational’ we mean no intervention will take place in the course of this study. By ‘cohort study’ we mean </w:t>
      </w:r>
      <w:r w:rsidR="00F72510">
        <w:t>a</w:t>
      </w:r>
      <w:r w:rsidR="0065D5C9">
        <w:t xml:space="preserve"> </w:t>
      </w:r>
      <w:r w:rsidR="00F72510">
        <w:t xml:space="preserve">study population consisting of patients hospitalized due to COVID-19 </w:t>
      </w:r>
      <w:r w:rsidR="0065D5C9">
        <w:t xml:space="preserve">will be followed from index date (start of </w:t>
      </w:r>
      <w:r w:rsidR="00F72510">
        <w:t>hospitalization due to COVID-19</w:t>
      </w:r>
      <w:r w:rsidR="0065D5C9">
        <w:t xml:space="preserve">) </w:t>
      </w:r>
      <w:r w:rsidR="00F72510">
        <w:t>until end of hospitalization</w:t>
      </w:r>
      <w:r w:rsidR="0065D5C9">
        <w:t xml:space="preserve">. </w:t>
      </w:r>
    </w:p>
    <w:p w14:paraId="50B51461" w14:textId="3E4BA8C9" w:rsidR="2BE40F8D" w:rsidRDefault="2BE40F8D" w:rsidP="4C3C00B4">
      <w:r>
        <w:t>For each site, d</w:t>
      </w:r>
      <w:r w:rsidR="7C88E8A8">
        <w:t xml:space="preserve">enote </w:t>
      </w:r>
      <w:r w:rsidR="7C88E8A8" w:rsidRPr="45F71A3E">
        <w:t>X for the matrix where rows are patients and columns are predictors</w:t>
      </w:r>
      <w:r w:rsidR="00A13715">
        <w:t xml:space="preserve"> plus a column of 1s for the intercept</w:t>
      </w:r>
      <w:r w:rsidR="7C88E8A8" w:rsidRPr="45F71A3E">
        <w:t xml:space="preserve">, and denote </w:t>
      </w:r>
      <w:r w:rsidR="7C88E8A8" w:rsidRPr="45F71A3E">
        <w:rPr>
          <w:b/>
          <w:bCs/>
        </w:rPr>
        <w:t>y</w:t>
      </w:r>
      <w:r w:rsidR="7C88E8A8" w:rsidRPr="45F71A3E">
        <w:t xml:space="preserve"> is the length-of-stay vector.</w:t>
      </w:r>
      <w:r w:rsidR="1A11D633" w:rsidRPr="45F71A3E">
        <w:t xml:space="preserve"> Suppose there are p</w:t>
      </w:r>
      <w:r w:rsidR="00A13715">
        <w:t>-1</w:t>
      </w:r>
      <w:r w:rsidR="356F2BB4" w:rsidRPr="45F71A3E">
        <w:t xml:space="preserve"> predictors</w:t>
      </w:r>
      <w:r w:rsidR="0E3EA0F3" w:rsidRPr="45F71A3E">
        <w:t xml:space="preserve">, and there are </w:t>
      </w:r>
      <w:proofErr w:type="spellStart"/>
      <w:r w:rsidR="0E3EA0F3" w:rsidRPr="45F71A3E">
        <w:t>n_i</w:t>
      </w:r>
      <w:proofErr w:type="spellEnd"/>
      <w:r w:rsidR="0E3EA0F3" w:rsidRPr="45F71A3E">
        <w:t xml:space="preserve"> subjects. We note that X is a n-by-p matrix, and y is a </w:t>
      </w:r>
      <w:r w:rsidR="00332D11">
        <w:t>n</w:t>
      </w:r>
      <w:r w:rsidR="0E3EA0F3" w:rsidRPr="45F71A3E">
        <w:t>-by-1 vector.</w:t>
      </w:r>
    </w:p>
    <w:p w14:paraId="2CEA5C4F" w14:textId="002BD69C" w:rsidR="7C88E8A8" w:rsidRDefault="7C88E8A8" w:rsidP="4C3C00B4">
      <w:pPr>
        <w:rPr>
          <w:u w:val="single"/>
        </w:rPr>
      </w:pPr>
      <w:r w:rsidRPr="4C3C00B4">
        <w:rPr>
          <w:u w:val="single"/>
        </w:rPr>
        <w:t xml:space="preserve">The DLMM method only requires extracting the following aggregated data (AD) from the </w:t>
      </w:r>
      <w:proofErr w:type="spellStart"/>
      <w:r w:rsidRPr="4C3C00B4">
        <w:rPr>
          <w:u w:val="single"/>
        </w:rPr>
        <w:t>i</w:t>
      </w:r>
      <w:r w:rsidRPr="4C3C00B4">
        <w:rPr>
          <w:u w:val="single"/>
          <w:vertAlign w:val="superscript"/>
        </w:rPr>
        <w:t>th</w:t>
      </w:r>
      <w:proofErr w:type="spellEnd"/>
      <w:r w:rsidRPr="4C3C00B4">
        <w:rPr>
          <w:u w:val="single"/>
        </w:rPr>
        <w:t xml:space="preserve"> site:</w:t>
      </w:r>
    </w:p>
    <w:p w14:paraId="083871A1" w14:textId="2E87C989" w:rsidR="00E25E4C" w:rsidRDefault="703044D3" w:rsidP="4C3C00B4">
      <w:pPr>
        <w:pStyle w:val="ListParagraph"/>
        <w:numPr>
          <w:ilvl w:val="0"/>
          <w:numId w:val="1"/>
        </w:numPr>
        <w:rPr>
          <w:rFonts w:eastAsiaTheme="minorEastAsia"/>
        </w:rPr>
      </w:pPr>
      <w:r>
        <w:t xml:space="preserve">Sample size </w:t>
      </w:r>
      <w:proofErr w:type="spellStart"/>
      <w:r w:rsidR="7593855A">
        <w:t>n_</w:t>
      </w:r>
      <w:r w:rsidR="7AE51AD0">
        <w:t>i</w:t>
      </w:r>
      <w:proofErr w:type="spellEnd"/>
      <w:r w:rsidR="7AE51AD0">
        <w:t xml:space="preserve"> for the </w:t>
      </w:r>
      <w:proofErr w:type="spellStart"/>
      <w:r w:rsidR="7AE51AD0">
        <w:t>i-th</w:t>
      </w:r>
      <w:proofErr w:type="spellEnd"/>
      <w:r w:rsidR="7AE51AD0">
        <w:t xml:space="preserve"> site, i.e., the number of patients.</w:t>
      </w:r>
    </w:p>
    <w:p w14:paraId="29F6B1E9" w14:textId="34EFC61A" w:rsidR="00E25E4C" w:rsidRDefault="02B2D2B6" w:rsidP="4C3C00B4">
      <w:pPr>
        <w:pStyle w:val="ListParagraph"/>
        <w:numPr>
          <w:ilvl w:val="0"/>
          <w:numId w:val="1"/>
        </w:numPr>
      </w:pPr>
      <w:r>
        <w:t>A p-by-p matrix, defined as X^T * X, i.e., transpose of X multiplied by X.</w:t>
      </w:r>
    </w:p>
    <w:p w14:paraId="54380B9C" w14:textId="6635CCF1" w:rsidR="00E25E4C" w:rsidRDefault="02B2D2B6" w:rsidP="4C3C00B4">
      <w:pPr>
        <w:pStyle w:val="ListParagraph"/>
        <w:numPr>
          <w:ilvl w:val="0"/>
          <w:numId w:val="1"/>
        </w:numPr>
        <w:rPr>
          <w:rFonts w:eastAsiaTheme="minorEastAsia"/>
        </w:rPr>
      </w:pPr>
      <w:r>
        <w:t>A p-by-1 vector, defined as X^T * y</w:t>
      </w:r>
      <w:r w:rsidR="42B831A3">
        <w:t>, i.e., transpose of X multiplied by y.</w:t>
      </w:r>
    </w:p>
    <w:p w14:paraId="33DE2A13" w14:textId="2A52A254" w:rsidR="00E25E4C" w:rsidRDefault="02B2D2B6" w:rsidP="4C3C00B4">
      <w:pPr>
        <w:pStyle w:val="ListParagraph"/>
        <w:numPr>
          <w:ilvl w:val="0"/>
          <w:numId w:val="1"/>
        </w:numPr>
      </w:pPr>
      <w:r>
        <w:t>A scal</w:t>
      </w:r>
      <w:r w:rsidR="69A6D1DB">
        <w:t>e</w:t>
      </w:r>
      <w:r w:rsidR="08FFDCD9">
        <w:t>r</w:t>
      </w:r>
      <w:r>
        <w:t xml:space="preserve">, defined as </w:t>
      </w:r>
      <w:proofErr w:type="spellStart"/>
      <w:r>
        <w:t>y^T</w:t>
      </w:r>
      <w:proofErr w:type="spellEnd"/>
      <w:r>
        <w:t xml:space="preserve"> * y</w:t>
      </w:r>
      <w:r w:rsidR="00F72510" w:rsidRPr="39267C9B">
        <w:t xml:space="preserve"> </w:t>
      </w:r>
    </w:p>
    <w:p w14:paraId="6DABF833" w14:textId="202B761A" w:rsidR="00E25E4C" w:rsidRDefault="00F72510" w:rsidP="54B88DE3">
      <w:r w:rsidRPr="4C3C00B4">
        <w:lastRenderedPageBreak/>
        <w:t xml:space="preserve"> These values are then used by the DLMMs to calculate the pooled effect of each predictor on the length of hospitalization.</w:t>
      </w:r>
    </w:p>
    <w:p w14:paraId="48C3410E" w14:textId="77777777" w:rsidR="00F72510" w:rsidRPr="00F72510" w:rsidRDefault="00F72510" w:rsidP="005766BB">
      <w:pPr>
        <w:rPr>
          <w:rFonts w:cstheme="minorHAnsi"/>
        </w:rPr>
      </w:pPr>
    </w:p>
    <w:p w14:paraId="0462E36D" w14:textId="10509A5A" w:rsidR="00E25E4C" w:rsidRDefault="00E25E4C" w:rsidP="00E25E4C">
      <w:pPr>
        <w:pStyle w:val="Heading2"/>
        <w:rPr>
          <w:rFonts w:eastAsia="Malgun Gothic"/>
          <w:lang w:eastAsia="ko-KR"/>
        </w:rPr>
      </w:pPr>
      <w:bookmarkStart w:id="12" w:name="_Toc48143116"/>
      <w:r>
        <w:rPr>
          <w:rFonts w:eastAsia="Malgun Gothic" w:hint="eastAsia"/>
          <w:lang w:eastAsia="ko-KR"/>
        </w:rPr>
        <w:t>S</w:t>
      </w:r>
      <w:r>
        <w:rPr>
          <w:rFonts w:eastAsia="Malgun Gothic"/>
          <w:lang w:eastAsia="ko-KR"/>
        </w:rPr>
        <w:t>tudy population</w:t>
      </w:r>
      <w:bookmarkEnd w:id="12"/>
    </w:p>
    <w:p w14:paraId="4981E45D" w14:textId="77777777" w:rsidR="00F72510" w:rsidRDefault="00F72510" w:rsidP="00421946">
      <w:r>
        <w:t>Our study population consists of:</w:t>
      </w:r>
    </w:p>
    <w:p w14:paraId="55E8E0B7" w14:textId="59E38280" w:rsidR="00F72510" w:rsidRDefault="00F72510" w:rsidP="00421946">
      <w:r>
        <w:t xml:space="preserve">Patients who have an inpatient visit with a diagnosis of COVID-19 on or during the visit or a positive test for COVID-19 on or during the visit.  </w:t>
      </w:r>
    </w:p>
    <w:p w14:paraId="43986676" w14:textId="77777777" w:rsidR="00F72510" w:rsidRPr="009552B9" w:rsidRDefault="00F72510" w:rsidP="00F72510">
      <w:r>
        <w:t>Additional i</w:t>
      </w:r>
      <w:r w:rsidRPr="009552B9">
        <w:t xml:space="preserve">nclusion criteria: </w:t>
      </w:r>
    </w:p>
    <w:p w14:paraId="2CBC966C" w14:textId="220CEAA8" w:rsidR="00F72510" w:rsidRDefault="00F72510" w:rsidP="00F72510">
      <w:pPr>
        <w:pStyle w:val="ListParagraph"/>
        <w:numPr>
          <w:ilvl w:val="0"/>
          <w:numId w:val="2"/>
        </w:numPr>
      </w:pPr>
      <w:r>
        <w:t>At least 365 days of observation time prior to the index date</w:t>
      </w:r>
    </w:p>
    <w:p w14:paraId="6492FDB4" w14:textId="60C00F51" w:rsidR="00F72510" w:rsidRDefault="00F72510" w:rsidP="00F72510">
      <w:pPr>
        <w:pStyle w:val="ListParagraph"/>
        <w:numPr>
          <w:ilvl w:val="0"/>
          <w:numId w:val="2"/>
        </w:numPr>
      </w:pPr>
      <w:r>
        <w:t>Aged 18+</w:t>
      </w:r>
    </w:p>
    <w:p w14:paraId="0D3BE8F6" w14:textId="48CE4868" w:rsidR="00421946" w:rsidRPr="00CD367C" w:rsidRDefault="00F72510" w:rsidP="00421946">
      <w:r>
        <w:t>The index date is the date of hospitalization.</w:t>
      </w:r>
    </w:p>
    <w:p w14:paraId="3D203E54" w14:textId="69C916FD" w:rsidR="002E7FF9" w:rsidRDefault="00A1388A" w:rsidP="00E25E4C">
      <w:pPr>
        <w:pStyle w:val="Heading2"/>
      </w:pPr>
      <w:bookmarkStart w:id="13" w:name="_Toc48143117"/>
      <w:r>
        <w:t>Outcome</w:t>
      </w:r>
      <w:bookmarkEnd w:id="13"/>
    </w:p>
    <w:p w14:paraId="560CABA1" w14:textId="02741BBE" w:rsidR="0071318F" w:rsidRDefault="00F72510" w:rsidP="00DD5E31">
      <w:pPr>
        <w:pStyle w:val="Heading3"/>
      </w:pPr>
      <w:bookmarkStart w:id="14" w:name="_Toc48143118"/>
      <w:r>
        <w:t>Length of hospitalization</w:t>
      </w:r>
      <w:bookmarkEnd w:id="14"/>
    </w:p>
    <w:p w14:paraId="0A480040" w14:textId="5D44D7F9" w:rsidR="009552B9" w:rsidRPr="007F398B" w:rsidRDefault="00F72510" w:rsidP="00F72510">
      <w:pPr>
        <w:spacing w:after="45" w:line="240" w:lineRule="auto"/>
        <w:rPr>
          <w:rFonts w:eastAsia="Gulim" w:cs="Gulim"/>
          <w:color w:val="000000"/>
          <w:lang w:eastAsia="ko-KR"/>
        </w:rPr>
      </w:pPr>
      <w:r w:rsidRPr="007F398B">
        <w:rPr>
          <w:rFonts w:eastAsia="Gulim" w:cs="Gulim"/>
          <w:color w:val="000000"/>
          <w:lang w:eastAsia="ko-KR"/>
        </w:rPr>
        <w:t>We will predict the duration of the visit containing the COVID-19 diagnosis or positive test,</w:t>
      </w:r>
    </w:p>
    <w:p w14:paraId="383136E1" w14:textId="7765A2AF" w:rsidR="00EF55EB" w:rsidRDefault="00EF55EB" w:rsidP="00EF55EB">
      <w:pPr>
        <w:pStyle w:val="Heading2"/>
      </w:pPr>
      <w:bookmarkStart w:id="15" w:name="_Toc48143119"/>
      <w:r>
        <w:t>Covariates</w:t>
      </w:r>
      <w:bookmarkEnd w:id="15"/>
    </w:p>
    <w:tbl>
      <w:tblPr>
        <w:tblStyle w:val="TableGrid"/>
        <w:tblW w:w="0" w:type="auto"/>
        <w:tblLayout w:type="fixed"/>
        <w:tblLook w:val="04A0" w:firstRow="1" w:lastRow="0" w:firstColumn="1" w:lastColumn="0" w:noHBand="0" w:noVBand="1"/>
      </w:tblPr>
      <w:tblGrid>
        <w:gridCol w:w="2965"/>
        <w:gridCol w:w="6385"/>
      </w:tblGrid>
      <w:tr w:rsidR="00A038ED" w14:paraId="5777B9CC" w14:textId="77777777" w:rsidTr="1D7ADBE4">
        <w:tc>
          <w:tcPr>
            <w:tcW w:w="2965" w:type="dxa"/>
          </w:tcPr>
          <w:p w14:paraId="68F35144" w14:textId="77777777" w:rsidR="00A038ED" w:rsidRDefault="00A038ED" w:rsidP="00A14327">
            <w:pPr>
              <w:rPr>
                <w:rFonts w:ascii="Calibri" w:hAnsi="Calibri" w:cs="Calibri"/>
                <w:lang w:eastAsia="ko-KR"/>
              </w:rPr>
            </w:pPr>
            <w:r>
              <w:rPr>
                <w:rFonts w:ascii="Calibri" w:hAnsi="Calibri" w:cs="Calibri"/>
                <w:lang w:eastAsia="ko-KR"/>
              </w:rPr>
              <w:t>Predictor</w:t>
            </w:r>
          </w:p>
        </w:tc>
        <w:tc>
          <w:tcPr>
            <w:tcW w:w="6385" w:type="dxa"/>
          </w:tcPr>
          <w:p w14:paraId="59817BD0" w14:textId="76AFC6A3" w:rsidR="00A038ED" w:rsidRDefault="00FC57DE" w:rsidP="00A14327">
            <w:pPr>
              <w:rPr>
                <w:rFonts w:ascii="Calibri" w:hAnsi="Calibri" w:cs="Calibri"/>
                <w:lang w:eastAsia="ko-KR"/>
              </w:rPr>
            </w:pPr>
            <w:r>
              <w:rPr>
                <w:rFonts w:ascii="Calibri" w:hAnsi="Calibri" w:cs="Calibri"/>
                <w:lang w:eastAsia="ko-KR"/>
              </w:rPr>
              <w:t>L</w:t>
            </w:r>
            <w:r w:rsidR="00A038ED">
              <w:rPr>
                <w:rFonts w:ascii="Calibri" w:hAnsi="Calibri" w:cs="Calibri"/>
                <w:lang w:eastAsia="ko-KR"/>
              </w:rPr>
              <w:t>ink</w:t>
            </w:r>
          </w:p>
        </w:tc>
      </w:tr>
      <w:tr w:rsidR="00A038ED" w14:paraId="02CFC837" w14:textId="77777777" w:rsidTr="1D7ADBE4">
        <w:tc>
          <w:tcPr>
            <w:tcW w:w="2965" w:type="dxa"/>
          </w:tcPr>
          <w:p w14:paraId="271F9BC8" w14:textId="77777777" w:rsidR="00A038ED" w:rsidRDefault="00A038ED" w:rsidP="00A14327">
            <w:pPr>
              <w:tabs>
                <w:tab w:val="left" w:pos="2120"/>
              </w:tabs>
              <w:rPr>
                <w:rFonts w:ascii="Calibri" w:hAnsi="Calibri" w:cs="Calibri"/>
                <w:lang w:eastAsia="ko-KR"/>
              </w:rPr>
            </w:pPr>
            <w:r>
              <w:rPr>
                <w:rFonts w:ascii="Calibri" w:hAnsi="Calibri" w:cs="Calibri"/>
                <w:lang w:eastAsia="ko-KR"/>
              </w:rPr>
              <w:t xml:space="preserve">Age categories: </w:t>
            </w:r>
            <w:r>
              <w:t xml:space="preserve">18-65, 65-80, and </w:t>
            </w:r>
            <m:oMath>
              <m:r>
                <w:rPr>
                  <w:rFonts w:ascii="Cambria Math" w:hAnsi="Cambria Math"/>
                </w:rPr>
                <m:t>≥</m:t>
              </m:r>
            </m:oMath>
            <w:r>
              <w:t>80</w:t>
            </w:r>
          </w:p>
        </w:tc>
        <w:tc>
          <w:tcPr>
            <w:tcW w:w="6385" w:type="dxa"/>
          </w:tcPr>
          <w:p w14:paraId="02A804E0" w14:textId="60462CE5" w:rsidR="00A038ED" w:rsidRDefault="00A038ED" w:rsidP="00A14327">
            <w:pPr>
              <w:rPr>
                <w:rFonts w:ascii="Calibri" w:hAnsi="Calibri" w:cs="Calibri"/>
                <w:lang w:eastAsia="ko-KR"/>
              </w:rPr>
            </w:pPr>
            <w:r>
              <w:rPr>
                <w:rFonts w:ascii="Calibri" w:hAnsi="Calibri" w:cs="Calibri"/>
                <w:lang w:eastAsia="ko-KR"/>
              </w:rPr>
              <w:t xml:space="preserve">NA (standard feature from </w:t>
            </w:r>
            <w:proofErr w:type="spellStart"/>
            <w:r>
              <w:rPr>
                <w:rFonts w:ascii="Calibri" w:hAnsi="Calibri" w:cs="Calibri"/>
                <w:lang w:eastAsia="ko-KR"/>
              </w:rPr>
              <w:t>FeatureExtraction</w:t>
            </w:r>
            <w:proofErr w:type="spellEnd"/>
            <w:r>
              <w:rPr>
                <w:rFonts w:ascii="Calibri" w:hAnsi="Calibri" w:cs="Calibri"/>
                <w:lang w:eastAsia="ko-KR"/>
              </w:rPr>
              <w:t>)</w:t>
            </w:r>
          </w:p>
        </w:tc>
      </w:tr>
      <w:tr w:rsidR="00A038ED" w14:paraId="67E2ABCA" w14:textId="77777777" w:rsidTr="1D7ADBE4">
        <w:tc>
          <w:tcPr>
            <w:tcW w:w="2965" w:type="dxa"/>
          </w:tcPr>
          <w:p w14:paraId="78409A5B" w14:textId="77777777" w:rsidR="00A038ED" w:rsidRDefault="00A038ED" w:rsidP="00A14327">
            <w:pPr>
              <w:rPr>
                <w:rFonts w:ascii="Calibri" w:hAnsi="Calibri" w:cs="Calibri"/>
                <w:lang w:eastAsia="ko-KR"/>
              </w:rPr>
            </w:pPr>
            <w:proofErr w:type="spellStart"/>
            <w:r>
              <w:t>Charlson</w:t>
            </w:r>
            <w:proofErr w:type="spellEnd"/>
            <w:r>
              <w:t xml:space="preserve"> comorbidity categories: 0-1, 2-4, and </w:t>
            </w:r>
            <m:oMath>
              <m:r>
                <w:rPr>
                  <w:rFonts w:ascii="Cambria Math" w:hAnsi="Cambria Math"/>
                </w:rPr>
                <m:t>≥</m:t>
              </m:r>
            </m:oMath>
            <w:r>
              <w:t>5</w:t>
            </w:r>
          </w:p>
        </w:tc>
        <w:tc>
          <w:tcPr>
            <w:tcW w:w="6385" w:type="dxa"/>
          </w:tcPr>
          <w:p w14:paraId="616E849F" w14:textId="33F9DE61" w:rsidR="00A038ED" w:rsidRDefault="00A038ED" w:rsidP="00A14327">
            <w:pPr>
              <w:rPr>
                <w:rFonts w:ascii="Calibri" w:hAnsi="Calibri" w:cs="Calibri"/>
                <w:lang w:eastAsia="ko-KR"/>
              </w:rPr>
            </w:pPr>
            <w:r>
              <w:rPr>
                <w:rFonts w:ascii="Calibri" w:hAnsi="Calibri" w:cs="Calibri"/>
                <w:lang w:eastAsia="ko-KR"/>
              </w:rPr>
              <w:t xml:space="preserve">NA (standard feature from </w:t>
            </w:r>
            <w:proofErr w:type="spellStart"/>
            <w:r>
              <w:rPr>
                <w:rFonts w:ascii="Calibri" w:hAnsi="Calibri" w:cs="Calibri"/>
                <w:lang w:eastAsia="ko-KR"/>
              </w:rPr>
              <w:t>FeatureExtraction</w:t>
            </w:r>
            <w:proofErr w:type="spellEnd"/>
            <w:r>
              <w:rPr>
                <w:rFonts w:ascii="Calibri" w:hAnsi="Calibri" w:cs="Calibri"/>
                <w:lang w:eastAsia="ko-KR"/>
              </w:rPr>
              <w:t>)</w:t>
            </w:r>
          </w:p>
        </w:tc>
      </w:tr>
      <w:tr w:rsidR="00A038ED" w14:paraId="16534F43" w14:textId="77777777" w:rsidTr="1D7ADBE4">
        <w:tc>
          <w:tcPr>
            <w:tcW w:w="2965" w:type="dxa"/>
          </w:tcPr>
          <w:p w14:paraId="7DE55106" w14:textId="77777777" w:rsidR="00A038ED" w:rsidRDefault="00A038ED" w:rsidP="00A14327">
            <w:pPr>
              <w:rPr>
                <w:rFonts w:ascii="Calibri" w:hAnsi="Calibri" w:cs="Calibri"/>
                <w:lang w:eastAsia="ko-KR"/>
              </w:rPr>
            </w:pPr>
            <w:r>
              <w:t>gender</w:t>
            </w:r>
          </w:p>
        </w:tc>
        <w:tc>
          <w:tcPr>
            <w:tcW w:w="6385" w:type="dxa"/>
          </w:tcPr>
          <w:p w14:paraId="616261EB" w14:textId="0B5B209E" w:rsidR="00A038ED" w:rsidRDefault="00A038ED" w:rsidP="00A14327">
            <w:pPr>
              <w:rPr>
                <w:rFonts w:ascii="Calibri" w:hAnsi="Calibri" w:cs="Calibri"/>
                <w:lang w:eastAsia="ko-KR"/>
              </w:rPr>
            </w:pPr>
            <w:r>
              <w:rPr>
                <w:rFonts w:ascii="Calibri" w:hAnsi="Calibri" w:cs="Calibri"/>
                <w:lang w:eastAsia="ko-KR"/>
              </w:rPr>
              <w:t xml:space="preserve">NA (standard feature from </w:t>
            </w:r>
            <w:proofErr w:type="spellStart"/>
            <w:r>
              <w:rPr>
                <w:rFonts w:ascii="Calibri" w:hAnsi="Calibri" w:cs="Calibri"/>
                <w:lang w:eastAsia="ko-KR"/>
              </w:rPr>
              <w:t>FeatureExtraction</w:t>
            </w:r>
            <w:proofErr w:type="spellEnd"/>
            <w:r>
              <w:rPr>
                <w:rFonts w:ascii="Calibri" w:hAnsi="Calibri" w:cs="Calibri"/>
                <w:lang w:eastAsia="ko-KR"/>
              </w:rPr>
              <w:t>)</w:t>
            </w:r>
          </w:p>
        </w:tc>
      </w:tr>
      <w:tr w:rsidR="00A038ED" w14:paraId="0796557F" w14:textId="77777777" w:rsidTr="1D7ADBE4">
        <w:tc>
          <w:tcPr>
            <w:tcW w:w="2965" w:type="dxa"/>
          </w:tcPr>
          <w:p w14:paraId="15147D7B" w14:textId="77777777" w:rsidR="00A038ED" w:rsidRDefault="00A038ED" w:rsidP="00A14327">
            <w:pPr>
              <w:rPr>
                <w:rFonts w:ascii="Calibri" w:hAnsi="Calibri" w:cs="Calibri"/>
                <w:lang w:eastAsia="ko-KR"/>
              </w:rPr>
            </w:pPr>
            <w:r>
              <w:t>race</w:t>
            </w:r>
          </w:p>
        </w:tc>
        <w:tc>
          <w:tcPr>
            <w:tcW w:w="6385" w:type="dxa"/>
          </w:tcPr>
          <w:p w14:paraId="4E1E9DBE" w14:textId="71E4FF9C" w:rsidR="00A038ED" w:rsidRDefault="00A038ED" w:rsidP="00A14327">
            <w:pPr>
              <w:rPr>
                <w:rFonts w:ascii="Calibri" w:hAnsi="Calibri" w:cs="Calibri"/>
                <w:lang w:eastAsia="ko-KR"/>
              </w:rPr>
            </w:pPr>
            <w:r>
              <w:rPr>
                <w:rFonts w:ascii="Calibri" w:hAnsi="Calibri" w:cs="Calibri"/>
                <w:lang w:eastAsia="ko-KR"/>
              </w:rPr>
              <w:t xml:space="preserve">NA (standard feature from </w:t>
            </w:r>
            <w:proofErr w:type="spellStart"/>
            <w:r>
              <w:rPr>
                <w:rFonts w:ascii="Calibri" w:hAnsi="Calibri" w:cs="Calibri"/>
                <w:lang w:eastAsia="ko-KR"/>
              </w:rPr>
              <w:t>FeatureExtraction</w:t>
            </w:r>
            <w:proofErr w:type="spellEnd"/>
            <w:r>
              <w:rPr>
                <w:rFonts w:ascii="Calibri" w:hAnsi="Calibri" w:cs="Calibri"/>
                <w:lang w:eastAsia="ko-KR"/>
              </w:rPr>
              <w:t>)</w:t>
            </w:r>
          </w:p>
        </w:tc>
      </w:tr>
      <w:tr w:rsidR="00FC57DE" w14:paraId="6EB20DAE" w14:textId="77777777" w:rsidTr="1D7ADBE4">
        <w:tc>
          <w:tcPr>
            <w:tcW w:w="2965" w:type="dxa"/>
          </w:tcPr>
          <w:p w14:paraId="2D5AA9F3" w14:textId="77777777" w:rsidR="00FC57DE" w:rsidRDefault="00FC57DE" w:rsidP="00FC57DE">
            <w:pPr>
              <w:rPr>
                <w:rFonts w:ascii="Calibri" w:hAnsi="Calibri" w:cs="Calibri"/>
                <w:lang w:eastAsia="ko-KR"/>
              </w:rPr>
            </w:pPr>
            <w:r>
              <w:t>history of cancer</w:t>
            </w:r>
          </w:p>
        </w:tc>
        <w:tc>
          <w:tcPr>
            <w:tcW w:w="6385" w:type="dxa"/>
          </w:tcPr>
          <w:p w14:paraId="0A36ADB1" w14:textId="54946290" w:rsidR="00FC57DE" w:rsidRDefault="00FC57DE" w:rsidP="00FC57DE">
            <w:pPr>
              <w:rPr>
                <w:rFonts w:ascii="Calibri" w:hAnsi="Calibri" w:cs="Calibri"/>
                <w:lang w:eastAsia="ko-KR"/>
              </w:rPr>
            </w:pPr>
            <w:r w:rsidRPr="00FC57DE">
              <w:rPr>
                <w:rFonts w:ascii="Calibri" w:hAnsi="Calibri" w:cs="Calibri"/>
                <w:lang w:eastAsia="ko-KR"/>
              </w:rPr>
              <w:t>https://github.com/ohdsi-studies/Covid19PredictionStudies/blob/master/CovidSimpleModels/inst/cohorts/%5BCovid%20v1%5D%20persons%20with%20cancer.json</w:t>
            </w:r>
          </w:p>
        </w:tc>
      </w:tr>
      <w:tr w:rsidR="00FC57DE" w14:paraId="0C188372" w14:textId="77777777" w:rsidTr="1D7ADBE4">
        <w:tc>
          <w:tcPr>
            <w:tcW w:w="2965" w:type="dxa"/>
          </w:tcPr>
          <w:p w14:paraId="3FC3B6C2" w14:textId="25D49C49" w:rsidR="00FC57DE" w:rsidRDefault="00FC57DE" w:rsidP="00FC57DE">
            <w:pPr>
              <w:rPr>
                <w:rFonts w:ascii="Calibri" w:hAnsi="Calibri" w:cs="Calibri"/>
                <w:lang w:eastAsia="ko-KR"/>
              </w:rPr>
            </w:pPr>
            <w:r>
              <w:t>history of chronic obstructive pulmonary disease (COPD)</w:t>
            </w:r>
          </w:p>
        </w:tc>
        <w:tc>
          <w:tcPr>
            <w:tcW w:w="6385" w:type="dxa"/>
          </w:tcPr>
          <w:p w14:paraId="524715B4" w14:textId="5B960F32" w:rsidR="00FC57DE" w:rsidRDefault="00FC57DE" w:rsidP="00FC57DE">
            <w:pPr>
              <w:rPr>
                <w:rFonts w:ascii="Calibri" w:hAnsi="Calibri" w:cs="Calibri"/>
                <w:lang w:eastAsia="ko-KR"/>
              </w:rPr>
            </w:pPr>
            <w:r w:rsidRPr="00FC57DE">
              <w:rPr>
                <w:rFonts w:ascii="Calibri" w:hAnsi="Calibri" w:cs="Calibri"/>
                <w:lang w:eastAsia="ko-KR"/>
              </w:rPr>
              <w:t>https://github.com/ohdsi-studies/Covid19PredictionStudies/blob/master/CovidSimpleModels/inst/cohorts/%5BCovid%20v1%5D%20Persons%20with%20COPD.json</w:t>
            </w:r>
          </w:p>
        </w:tc>
      </w:tr>
      <w:tr w:rsidR="00FC57DE" w14:paraId="5B9A31EA" w14:textId="77777777" w:rsidTr="1D7ADBE4">
        <w:tc>
          <w:tcPr>
            <w:tcW w:w="2965" w:type="dxa"/>
          </w:tcPr>
          <w:p w14:paraId="237752DB" w14:textId="06829F61" w:rsidR="00FC57DE" w:rsidRDefault="00FC57DE" w:rsidP="00FC57DE">
            <w:r>
              <w:t>history of heart disease</w:t>
            </w:r>
          </w:p>
        </w:tc>
        <w:tc>
          <w:tcPr>
            <w:tcW w:w="6385" w:type="dxa"/>
          </w:tcPr>
          <w:p w14:paraId="33B25601" w14:textId="0E78F2E2" w:rsidR="00FC57DE" w:rsidRDefault="00FC57DE" w:rsidP="00FC57DE">
            <w:pPr>
              <w:rPr>
                <w:rFonts w:ascii="Calibri" w:hAnsi="Calibri" w:cs="Calibri"/>
                <w:lang w:eastAsia="ko-KR"/>
              </w:rPr>
            </w:pPr>
            <w:r w:rsidRPr="00FC57DE">
              <w:rPr>
                <w:rFonts w:ascii="Calibri" w:hAnsi="Calibri" w:cs="Calibri"/>
                <w:lang w:eastAsia="ko-KR"/>
              </w:rPr>
              <w:t>https://github.com/ohdsi-studies/Covid19PredictionStudies/blob/master/CovidSimpleModels/inst/cohorts/%5BCovid%20v1%5D%20Persons%20with%20heart%20disease.json</w:t>
            </w:r>
          </w:p>
        </w:tc>
      </w:tr>
      <w:tr w:rsidR="00FC57DE" w14:paraId="38C1B15D" w14:textId="77777777" w:rsidTr="1D7ADBE4">
        <w:tc>
          <w:tcPr>
            <w:tcW w:w="2965" w:type="dxa"/>
          </w:tcPr>
          <w:p w14:paraId="4579B7C6" w14:textId="2AAAAF61" w:rsidR="00FC57DE" w:rsidRDefault="00FC57DE" w:rsidP="00FC57DE">
            <w:r>
              <w:t>history of hypertension</w:t>
            </w:r>
          </w:p>
        </w:tc>
        <w:tc>
          <w:tcPr>
            <w:tcW w:w="6385" w:type="dxa"/>
          </w:tcPr>
          <w:p w14:paraId="698BF1A2" w14:textId="510A8937" w:rsidR="00FC57DE" w:rsidRDefault="00FC57DE" w:rsidP="00FC57DE">
            <w:pPr>
              <w:rPr>
                <w:rFonts w:ascii="Calibri" w:hAnsi="Calibri" w:cs="Calibri"/>
                <w:lang w:eastAsia="ko-KR"/>
              </w:rPr>
            </w:pPr>
            <w:r w:rsidRPr="00351ADB">
              <w:rPr>
                <w:rFonts w:ascii="Calibri" w:hAnsi="Calibri" w:cs="Calibri"/>
                <w:lang w:eastAsia="ko-KR"/>
              </w:rPr>
              <w:t>https://github.com/ohdsi-studies/Covid19PredictionStudies/blob/master/CovidSimpleModels/inst/cohorts/%5BCOVID%20v1%5D%20Persons%20with%20hypertension.json</w:t>
            </w:r>
          </w:p>
        </w:tc>
      </w:tr>
      <w:tr w:rsidR="00FC57DE" w14:paraId="58264224" w14:textId="77777777" w:rsidTr="1D7ADBE4">
        <w:tc>
          <w:tcPr>
            <w:tcW w:w="2965" w:type="dxa"/>
          </w:tcPr>
          <w:p w14:paraId="79BE0AA2" w14:textId="17CBBBDF" w:rsidR="00FC57DE" w:rsidRDefault="00FC57DE" w:rsidP="00FC57DE">
            <w:r>
              <w:lastRenderedPageBreak/>
              <w:t>history of hyperlipidemia</w:t>
            </w:r>
          </w:p>
        </w:tc>
        <w:tc>
          <w:tcPr>
            <w:tcW w:w="6385" w:type="dxa"/>
          </w:tcPr>
          <w:p w14:paraId="0AAADE7E" w14:textId="1C3EE267" w:rsidR="00FC57DE" w:rsidRDefault="00FC57DE" w:rsidP="00FC57DE">
            <w:pPr>
              <w:rPr>
                <w:rFonts w:ascii="Calibri" w:hAnsi="Calibri" w:cs="Calibri"/>
                <w:lang w:eastAsia="ko-KR"/>
              </w:rPr>
            </w:pPr>
            <w:r w:rsidRPr="00FC57DE">
              <w:rPr>
                <w:rFonts w:ascii="Calibri" w:hAnsi="Calibri" w:cs="Calibri"/>
                <w:lang w:eastAsia="ko-KR"/>
              </w:rPr>
              <w:t>https://github.com/ohdsi-studies/Covid19PredictionStudies/blob/master/CovidSimpleModels/inst/cohorts/%5BCovid%20v1%5D%20Persons%20with%20hyperlipidemia.json</w:t>
            </w:r>
          </w:p>
        </w:tc>
      </w:tr>
      <w:tr w:rsidR="00A038ED" w14:paraId="72633680" w14:textId="77777777" w:rsidTr="1D7ADBE4">
        <w:tc>
          <w:tcPr>
            <w:tcW w:w="2965" w:type="dxa"/>
          </w:tcPr>
          <w:p w14:paraId="4EC44C06" w14:textId="74921574" w:rsidR="00A038ED" w:rsidRDefault="00A038ED" w:rsidP="00A14327">
            <w:r>
              <w:t>history of kidney disease</w:t>
            </w:r>
          </w:p>
        </w:tc>
        <w:tc>
          <w:tcPr>
            <w:tcW w:w="6385" w:type="dxa"/>
          </w:tcPr>
          <w:p w14:paraId="5BA56010" w14:textId="5E6158AD" w:rsidR="00A038ED" w:rsidRDefault="00FC57DE" w:rsidP="00A14327">
            <w:pPr>
              <w:rPr>
                <w:rFonts w:ascii="Calibri" w:hAnsi="Calibri" w:cs="Calibri"/>
                <w:lang w:eastAsia="ko-KR"/>
              </w:rPr>
            </w:pPr>
            <w:r w:rsidRPr="00FC57DE">
              <w:rPr>
                <w:rFonts w:ascii="Calibri" w:hAnsi="Calibri" w:cs="Calibri"/>
                <w:lang w:eastAsia="ko-KR"/>
              </w:rPr>
              <w:t>https://github.com/ohdsi-studies/Covid19PredictionStudies/blob/master/CovidSimpleModels/inst/cohorts/%5Bcovid%20v1%5D%20Persons%20with%20kidney%20disease.json</w:t>
            </w:r>
          </w:p>
        </w:tc>
      </w:tr>
      <w:tr w:rsidR="00A038ED" w14:paraId="5B6ABF93" w14:textId="77777777" w:rsidTr="1D7ADBE4">
        <w:tc>
          <w:tcPr>
            <w:tcW w:w="2965" w:type="dxa"/>
          </w:tcPr>
          <w:p w14:paraId="632ED3E5" w14:textId="0098B31A" w:rsidR="00A038ED" w:rsidRDefault="00A038ED" w:rsidP="00A14327">
            <w:r>
              <w:t>history of obesity</w:t>
            </w:r>
          </w:p>
        </w:tc>
        <w:tc>
          <w:tcPr>
            <w:tcW w:w="6385" w:type="dxa"/>
          </w:tcPr>
          <w:p w14:paraId="1683DABA" w14:textId="5A8B4468" w:rsidR="00A038ED" w:rsidRDefault="008D2931" w:rsidP="00A14327">
            <w:pPr>
              <w:rPr>
                <w:rFonts w:ascii="Calibri" w:hAnsi="Calibri" w:cs="Calibri"/>
                <w:lang w:eastAsia="ko-KR"/>
              </w:rPr>
            </w:pPr>
            <w:r w:rsidRPr="008D2931">
              <w:rPr>
                <w:rFonts w:ascii="Calibri" w:hAnsi="Calibri" w:cs="Calibri"/>
                <w:lang w:eastAsia="ko-KR"/>
              </w:rPr>
              <w:t>https://github.com/ohdsi-studies/DistributedLMM/blob/master/inst/cohorts/obesity.json</w:t>
            </w:r>
          </w:p>
        </w:tc>
      </w:tr>
      <w:tr w:rsidR="00A13715" w14:paraId="70965DA8" w14:textId="77777777" w:rsidTr="1D7ADBE4">
        <w:tc>
          <w:tcPr>
            <w:tcW w:w="2965" w:type="dxa"/>
          </w:tcPr>
          <w:p w14:paraId="4CE20D49" w14:textId="61D89191" w:rsidR="00A13715" w:rsidRDefault="00A13715" w:rsidP="00A14327">
            <w:r>
              <w:t>History of diabetes</w:t>
            </w:r>
          </w:p>
        </w:tc>
        <w:tc>
          <w:tcPr>
            <w:tcW w:w="6385" w:type="dxa"/>
          </w:tcPr>
          <w:p w14:paraId="17248F33" w14:textId="5CA11465" w:rsidR="00A13715" w:rsidRPr="008D2931" w:rsidRDefault="00A13715" w:rsidP="00A14327">
            <w:pPr>
              <w:rPr>
                <w:rFonts w:ascii="Calibri" w:hAnsi="Calibri" w:cs="Calibri"/>
                <w:lang w:eastAsia="ko-KR"/>
              </w:rPr>
            </w:pPr>
            <w:r w:rsidRPr="00A13715">
              <w:rPr>
                <w:rFonts w:ascii="Calibri" w:hAnsi="Calibri" w:cs="Calibri"/>
                <w:lang w:eastAsia="ko-KR"/>
              </w:rPr>
              <w:t>https://github.com/ohdsi-studies/DistributedLMM/blob/master/inst/cohorts/diabetes.json</w:t>
            </w:r>
          </w:p>
        </w:tc>
      </w:tr>
    </w:tbl>
    <w:p w14:paraId="1066AA43" w14:textId="3B159766" w:rsidR="0071318F" w:rsidRPr="007F398B" w:rsidRDefault="007F398B" w:rsidP="0071318F">
      <w:pPr>
        <w:shd w:val="clear" w:color="auto" w:fill="FFFFFF"/>
        <w:spacing w:before="100" w:beforeAutospacing="1" w:after="100" w:afterAutospacing="1" w:line="240" w:lineRule="auto"/>
        <w:rPr>
          <w:rFonts w:eastAsia="Times New Roman" w:cs="Segoe UI"/>
          <w:color w:val="333333"/>
          <w:lang w:eastAsia="ko-KR"/>
        </w:rPr>
      </w:pPr>
      <w:r w:rsidRPr="007F398B">
        <w:rPr>
          <w:rFonts w:eastAsia="Times New Roman" w:cs="Segoe UI"/>
          <w:color w:val="333333"/>
          <w:lang w:eastAsia="ko-KR"/>
        </w:rPr>
        <w:t>We will use data prior to hospitalization to construct the predictors using the same definitions as previously used to develop a prognostic model in influenza patients [2].</w:t>
      </w:r>
    </w:p>
    <w:p w14:paraId="1A3E7D8D" w14:textId="3CE0D0E8" w:rsidR="00301C31" w:rsidRDefault="00301C31" w:rsidP="00301C31">
      <w:pPr>
        <w:pStyle w:val="Heading1"/>
      </w:pPr>
      <w:bookmarkStart w:id="16" w:name="_Toc48143120"/>
      <w:r>
        <w:t>Data Analysis Plan</w:t>
      </w:r>
      <w:bookmarkEnd w:id="16"/>
    </w:p>
    <w:p w14:paraId="5C71BC59" w14:textId="0143A3F0" w:rsidR="00301C31" w:rsidRDefault="00301C31" w:rsidP="0072249B">
      <w:pPr>
        <w:pStyle w:val="Heading2"/>
      </w:pPr>
      <w:bookmarkStart w:id="17" w:name="_Toc48143121"/>
      <w:r>
        <w:t>C</w:t>
      </w:r>
      <w:r w:rsidR="00F72510">
        <w:t xml:space="preserve">reation </w:t>
      </w:r>
      <w:r>
        <w:t xml:space="preserve">of </w:t>
      </w:r>
      <w:r w:rsidR="00F72510">
        <w:t>AD</w:t>
      </w:r>
      <w:bookmarkEnd w:id="17"/>
    </w:p>
    <w:p w14:paraId="2715E06A" w14:textId="7B6B70B6" w:rsidR="006F70F8" w:rsidRPr="006F70F8" w:rsidRDefault="009566CA" w:rsidP="00301C31">
      <w:pPr>
        <w:rPr>
          <w:lang w:eastAsia="ko-KR"/>
        </w:rPr>
      </w:pPr>
      <w:r>
        <w:rPr>
          <w:lang w:eastAsia="ko-KR"/>
        </w:rPr>
        <w:t>We will create a study package that extracts the patient-level data locally and then calculates the four aggregate data components.  These will be saved as CVS files for the collaborator to inspect and automatically extracted into a compressed directory for sharing.  We will then provide instructions for sending the results via FSTP.</w:t>
      </w:r>
    </w:p>
    <w:p w14:paraId="7C6F826D" w14:textId="2BCC4304" w:rsidR="00301C31" w:rsidRDefault="00F72510" w:rsidP="0072249B">
      <w:pPr>
        <w:pStyle w:val="Heading2"/>
      </w:pPr>
      <w:bookmarkStart w:id="18" w:name="_Toc48143122"/>
      <w:r>
        <w:t>DLM</w:t>
      </w:r>
      <w:ins w:id="19" w:author="김청수" w:date="2020-08-22T06:31:00Z">
        <w:r w:rsidR="6ECFB152">
          <w:t>M</w:t>
        </w:r>
      </w:ins>
      <w:r>
        <w:t>s</w:t>
      </w:r>
      <w:bookmarkEnd w:id="18"/>
    </w:p>
    <w:p w14:paraId="314EF5E2" w14:textId="21F8B762" w:rsidR="00B5097D" w:rsidRDefault="00624FC5" w:rsidP="00B5097D">
      <w:pPr>
        <w:pStyle w:val="Heading3"/>
      </w:pPr>
      <w:bookmarkStart w:id="20" w:name="_Toc48143123"/>
      <w:r>
        <w:t>Statistical model</w:t>
      </w:r>
      <w:r w:rsidR="00A02B6A">
        <w:t>s</w:t>
      </w:r>
      <w:bookmarkEnd w:id="20"/>
    </w:p>
    <w:p w14:paraId="24AA390A" w14:textId="3C400093" w:rsidR="009566CA" w:rsidRDefault="128F18E0" w:rsidP="00301C31">
      <w:pPr>
        <w:rPr>
          <w:lang w:eastAsia="ko-KR"/>
        </w:rPr>
      </w:pPr>
      <w:r w:rsidRPr="4C3C00B4">
        <w:rPr>
          <w:lang w:eastAsia="ko-KR"/>
        </w:rPr>
        <w:t>Once the aggregate data are collected across the OHDSI network we will implement the DLM</w:t>
      </w:r>
      <w:r w:rsidR="57AB8B71" w:rsidRPr="4C3C00B4">
        <w:rPr>
          <w:lang w:eastAsia="ko-KR"/>
        </w:rPr>
        <w:t>M</w:t>
      </w:r>
      <w:r w:rsidRPr="4C3C00B4">
        <w:rPr>
          <w:lang w:eastAsia="ko-KR"/>
        </w:rPr>
        <w:t xml:space="preserve"> algorithm.</w:t>
      </w:r>
    </w:p>
    <w:p w14:paraId="0A9DC848" w14:textId="21BE67B3" w:rsidR="009566CA" w:rsidRDefault="128F18E0" w:rsidP="00301C31">
      <w:pPr>
        <w:rPr>
          <w:lang w:eastAsia="ko-KR"/>
        </w:rPr>
      </w:pPr>
      <w:r w:rsidRPr="7A21D6EC">
        <w:rPr>
          <w:lang w:eastAsia="ko-KR"/>
        </w:rPr>
        <w:t>The DLM</w:t>
      </w:r>
      <w:r w:rsidR="3A7C3878" w:rsidRPr="7A21D6EC">
        <w:rPr>
          <w:lang w:eastAsia="ko-KR"/>
        </w:rPr>
        <w:t>M</w:t>
      </w:r>
      <w:r w:rsidRPr="7A21D6EC">
        <w:rPr>
          <w:lang w:eastAsia="ko-KR"/>
        </w:rPr>
        <w:t xml:space="preserve"> is a distributed linear mixed-effects model.  It works by reconstructing the profile log-likelihood using the aggregate data only.  A linear model is used as it can account for the heterogenous effects across data sites.</w:t>
      </w:r>
    </w:p>
    <w:p w14:paraId="7FF92DBE" w14:textId="5DFC1D81" w:rsidR="0072249B" w:rsidRDefault="0072249B" w:rsidP="0072249B">
      <w:pPr>
        <w:pStyle w:val="Heading2"/>
      </w:pPr>
      <w:bookmarkStart w:id="21" w:name="_Toc48143124"/>
      <w:r>
        <w:t>Output</w:t>
      </w:r>
      <w:bookmarkEnd w:id="21"/>
    </w:p>
    <w:p w14:paraId="60FD05F2" w14:textId="67F33500" w:rsidR="007739E7" w:rsidRDefault="00BE6257" w:rsidP="0071403A">
      <w:r>
        <w:t>The output of this study will be the pooled effect estimates for each predictor</w:t>
      </w:r>
      <w:r w:rsidR="008D2931">
        <w:t>.</w:t>
      </w:r>
    </w:p>
    <w:p w14:paraId="517B64D6" w14:textId="77777777" w:rsidR="00647841" w:rsidRDefault="00753386" w:rsidP="0071036B">
      <w:pPr>
        <w:pStyle w:val="Heading2"/>
      </w:pPr>
      <w:bookmarkStart w:id="22" w:name="_Toc48143125"/>
      <w:r>
        <w:t>Data Sources</w:t>
      </w:r>
      <w:bookmarkEnd w:id="22"/>
    </w:p>
    <w:p w14:paraId="39E7D6CF" w14:textId="168B60F6" w:rsidR="00FA1B4A" w:rsidRPr="00056480" w:rsidRDefault="00FA1B4A" w:rsidP="00A201D8">
      <w:r>
        <w:t xml:space="preserve">The analyses will be performed across a network of observational healthcare databases.  All databases have been transformed into the OMOP Common Data Model, version 5.  The complete specification for OMOP Common Data Model, version 5 is available at:  </w:t>
      </w:r>
      <w:hyperlink r:id="rId12" w:history="1">
        <w:r w:rsidRPr="00026C35">
          <w:rPr>
            <w:rStyle w:val="Hyperlink"/>
          </w:rPr>
          <w:t>https://github.com/OHDSI/CommonDataModel</w:t>
        </w:r>
      </w:hyperlink>
      <w:r>
        <w:t xml:space="preserve">. </w:t>
      </w:r>
    </w:p>
    <w:p w14:paraId="7BD48C12" w14:textId="77777777" w:rsidR="00FA1B4A" w:rsidRDefault="00FA1B4A" w:rsidP="00FA1B4A"/>
    <w:p w14:paraId="72A81A41" w14:textId="77777777" w:rsidR="0071036B" w:rsidRDefault="0071036B" w:rsidP="0071036B">
      <w:pPr>
        <w:pStyle w:val="Heading2"/>
      </w:pPr>
      <w:bookmarkStart w:id="23" w:name="_Toc48143126"/>
      <w:r>
        <w:lastRenderedPageBreak/>
        <w:t>Quality control</w:t>
      </w:r>
      <w:bookmarkEnd w:id="23"/>
    </w:p>
    <w:p w14:paraId="3FAF7B17" w14:textId="06A48438" w:rsidR="00112C4C" w:rsidRDefault="00112C4C" w:rsidP="00112C4C">
      <w:r>
        <w:t xml:space="preserve">We will evaluate the </w:t>
      </w:r>
      <w:r w:rsidR="00BE6257">
        <w:t>aggregate data</w:t>
      </w:r>
      <w:r>
        <w:t xml:space="preserve"> by </w:t>
      </w:r>
    </w:p>
    <w:p w14:paraId="54071A97" w14:textId="64ACCEEF" w:rsidR="00F72510" w:rsidRDefault="00F72510" w:rsidP="00F72510">
      <w:pPr>
        <w:pStyle w:val="ListParagraph"/>
        <w:numPr>
          <w:ilvl w:val="0"/>
          <w:numId w:val="56"/>
        </w:numPr>
      </w:pPr>
      <w:r>
        <w:t>Performing tests to ensure each predictor is extracted correctly</w:t>
      </w:r>
    </w:p>
    <w:p w14:paraId="548B9378" w14:textId="5D3E64CA" w:rsidR="00F72510" w:rsidRDefault="00F72510" w:rsidP="00F72510">
      <w:pPr>
        <w:pStyle w:val="ListParagraph"/>
        <w:numPr>
          <w:ilvl w:val="0"/>
          <w:numId w:val="56"/>
        </w:numPr>
      </w:pPr>
      <w:r>
        <w:t>Performing tests to ensure the matrix multiplication is implemented correctly</w:t>
      </w:r>
    </w:p>
    <w:p w14:paraId="3DAD76AB" w14:textId="3D955D0C" w:rsidR="00F72510" w:rsidRDefault="00F72510" w:rsidP="00F72510">
      <w:pPr>
        <w:pStyle w:val="ListParagraph"/>
        <w:numPr>
          <w:ilvl w:val="0"/>
          <w:numId w:val="56"/>
        </w:numPr>
      </w:pPr>
      <w:r>
        <w:t>Testing the study package on influenza patients to ensure all 4 components are extracted and saved</w:t>
      </w:r>
    </w:p>
    <w:p w14:paraId="286636F5" w14:textId="75BFEB55" w:rsidR="00112C4C" w:rsidRPr="00F13993" w:rsidRDefault="00112C4C" w:rsidP="00112C4C">
      <w:r>
        <w:t xml:space="preserve">The </w:t>
      </w:r>
      <w:proofErr w:type="spellStart"/>
      <w:r w:rsidR="00F72510">
        <w:t>FeatureExtraction</w:t>
      </w:r>
      <w:proofErr w:type="spellEnd"/>
      <w:r w:rsidR="00F72510">
        <w:t xml:space="preserve"> </w:t>
      </w:r>
      <w:r>
        <w:t xml:space="preserve">package itself, as well as other OHDSI packages on which </w:t>
      </w:r>
      <w:proofErr w:type="spellStart"/>
      <w:r w:rsidR="00F72510">
        <w:t>FeatureExtraction</w:t>
      </w:r>
      <w:proofErr w:type="spellEnd"/>
      <w:r>
        <w:t xml:space="preserve"> depends, use unit tests for validation.</w:t>
      </w:r>
    </w:p>
    <w:p w14:paraId="4867EAB3" w14:textId="77777777" w:rsidR="008E259A" w:rsidRDefault="008E259A" w:rsidP="00F13993"/>
    <w:p w14:paraId="51A66C4F" w14:textId="77777777" w:rsidR="0071036B" w:rsidRDefault="00A05DFF" w:rsidP="00A05DFF">
      <w:pPr>
        <w:pStyle w:val="Heading2"/>
      </w:pPr>
      <w:bookmarkStart w:id="24" w:name="_Toc48143127"/>
      <w:r w:rsidRPr="0054294D">
        <w:t xml:space="preserve">Strengths and </w:t>
      </w:r>
      <w:r>
        <w:t>Limitations of the Research M</w:t>
      </w:r>
      <w:r w:rsidRPr="0054294D">
        <w:t>ethods</w:t>
      </w:r>
      <w:bookmarkEnd w:id="24"/>
    </w:p>
    <w:p w14:paraId="7FC67FA4" w14:textId="77777777" w:rsidR="00112C4C" w:rsidRDefault="00112C4C" w:rsidP="00112C4C">
      <w:r>
        <w:t>Strength</w:t>
      </w:r>
    </w:p>
    <w:p w14:paraId="480EEBA9" w14:textId="7EB09829" w:rsidR="00112C4C" w:rsidRDefault="00F72510" w:rsidP="006D3346">
      <w:pPr>
        <w:pStyle w:val="ListParagraph"/>
        <w:numPr>
          <w:ilvl w:val="0"/>
          <w:numId w:val="6"/>
        </w:numPr>
      </w:pPr>
      <w:r>
        <w:t>This study will enable pooled effects to be estimated across the OHDSI network</w:t>
      </w:r>
    </w:p>
    <w:p w14:paraId="57CA5CF2" w14:textId="7FB806CD" w:rsidR="00F72510" w:rsidRDefault="00F72510" w:rsidP="006D3346">
      <w:pPr>
        <w:pStyle w:val="ListParagraph"/>
        <w:numPr>
          <w:ilvl w:val="0"/>
          <w:numId w:val="6"/>
        </w:numPr>
      </w:pPr>
      <w:r>
        <w:t>It only requires extracting aggregate data one per site</w:t>
      </w:r>
    </w:p>
    <w:p w14:paraId="51E9D8AA" w14:textId="3BE5D9EF" w:rsidR="00F72510" w:rsidRDefault="00F72510" w:rsidP="006D3346">
      <w:pPr>
        <w:pStyle w:val="ListParagraph"/>
        <w:numPr>
          <w:ilvl w:val="0"/>
          <w:numId w:val="6"/>
        </w:numPr>
      </w:pPr>
      <w:r>
        <w:t>It is suitable for heterogenous data</w:t>
      </w:r>
    </w:p>
    <w:p w14:paraId="7BE66B81" w14:textId="331E2FA2" w:rsidR="00F72510" w:rsidRDefault="00F72510" w:rsidP="006D3346">
      <w:pPr>
        <w:pStyle w:val="ListParagraph"/>
        <w:numPr>
          <w:ilvl w:val="0"/>
          <w:numId w:val="6"/>
        </w:numPr>
      </w:pPr>
      <w:r>
        <w:t>It is privacy protecting – no patient-level data will be shared</w:t>
      </w:r>
    </w:p>
    <w:p w14:paraId="7F73815E" w14:textId="77777777" w:rsidR="00112C4C" w:rsidRDefault="00112C4C" w:rsidP="00112C4C">
      <w:r>
        <w:t>Limitations</w:t>
      </w:r>
    </w:p>
    <w:p w14:paraId="0D36DE39" w14:textId="17F59EB0" w:rsidR="00112C4C" w:rsidRDefault="00F72510" w:rsidP="006D3346">
      <w:pPr>
        <w:pStyle w:val="ListParagraph"/>
        <w:numPr>
          <w:ilvl w:val="0"/>
          <w:numId w:val="6"/>
        </w:numPr>
      </w:pPr>
      <w:r>
        <w:t>Many datasets in OHDSI lack specific dates for hospital events and it is not possible to discriminate between patients hospitalized due to COVID-19 and those who catch COVID-19 during hospitalization</w:t>
      </w:r>
    </w:p>
    <w:p w14:paraId="44D591B1" w14:textId="04FB3A54" w:rsidR="00F72510" w:rsidRDefault="00F72510" w:rsidP="006D3346">
      <w:pPr>
        <w:pStyle w:val="ListParagraph"/>
        <w:numPr>
          <w:ilvl w:val="0"/>
          <w:numId w:val="6"/>
        </w:numPr>
      </w:pPr>
      <w:r>
        <w:t>Hospitalization length of stay may not be well captured across the OHDSI datasets</w:t>
      </w:r>
    </w:p>
    <w:p w14:paraId="34F9668F" w14:textId="58B82094" w:rsidR="00F72510" w:rsidRDefault="00F72510" w:rsidP="006D3346">
      <w:pPr>
        <w:pStyle w:val="ListParagraph"/>
        <w:numPr>
          <w:ilvl w:val="0"/>
          <w:numId w:val="6"/>
        </w:numPr>
      </w:pPr>
      <w:r>
        <w:t>Race is not well captured across the OHDSI datasets</w:t>
      </w:r>
    </w:p>
    <w:p w14:paraId="2AC6B3D2" w14:textId="2B3A639B" w:rsidR="00F72510" w:rsidRDefault="00F72510" w:rsidP="006D3346">
      <w:pPr>
        <w:pStyle w:val="ListParagraph"/>
        <w:numPr>
          <w:ilvl w:val="0"/>
          <w:numId w:val="6"/>
        </w:numPr>
      </w:pPr>
      <w:r>
        <w:t>The sensitivity/PPV of the predictor phenotypes may differ across the datasets</w:t>
      </w:r>
    </w:p>
    <w:p w14:paraId="7A0BE9CD" w14:textId="69A57009" w:rsidR="00A038ED" w:rsidRDefault="00A038ED" w:rsidP="006D3346">
      <w:pPr>
        <w:pStyle w:val="ListParagraph"/>
        <w:numPr>
          <w:ilvl w:val="0"/>
          <w:numId w:val="6"/>
        </w:numPr>
      </w:pPr>
      <w:r>
        <w:t xml:space="preserve">As this is a </w:t>
      </w:r>
      <w:proofErr w:type="gramStart"/>
      <w:r>
        <w:t>demonstration</w:t>
      </w:r>
      <w:proofErr w:type="gramEnd"/>
      <w:r>
        <w:t xml:space="preserve"> we only include predictors that have been previously identified</w:t>
      </w:r>
    </w:p>
    <w:p w14:paraId="094B4595" w14:textId="77777777" w:rsidR="003A48BF" w:rsidRDefault="003A48BF" w:rsidP="003A48BF">
      <w:pPr>
        <w:pStyle w:val="Heading1"/>
      </w:pPr>
      <w:bookmarkStart w:id="25" w:name="_Toc48143128"/>
      <w:r>
        <w:t>Protection of Human Subjects</w:t>
      </w:r>
      <w:bookmarkEnd w:id="25"/>
    </w:p>
    <w:p w14:paraId="27B92D10" w14:textId="77777777" w:rsidR="003A48BF" w:rsidRDefault="00CC0B47" w:rsidP="00CC0B47">
      <w:r>
        <w:t xml:space="preserve">The study is using only de-identified data. Confidentiality of patient records will be maintained at all times. All study reports will contain aggregate data only and will not identify individual patients or physicians. </w:t>
      </w:r>
    </w:p>
    <w:p w14:paraId="060280AE" w14:textId="77777777" w:rsidR="003A48BF" w:rsidRDefault="003A48BF" w:rsidP="003A48BF">
      <w:pPr>
        <w:pStyle w:val="Heading1"/>
      </w:pPr>
      <w:bookmarkStart w:id="26" w:name="_Toc48143129"/>
      <w:r>
        <w:t>Plans for Disseminating and Communicating Study Results</w:t>
      </w:r>
      <w:bookmarkEnd w:id="26"/>
    </w:p>
    <w:p w14:paraId="290F39BA" w14:textId="77777777" w:rsidR="006607D7" w:rsidRDefault="004A5EC3" w:rsidP="006607D7">
      <w:r>
        <w:t>The s</w:t>
      </w:r>
      <w:r w:rsidR="00D27351">
        <w:t>tudy results will be posted on the OHDSI website after completion of the study. At least one paper describing the study and its results will be written and submitted for publication to a peer-reviewed scientific journal.</w:t>
      </w:r>
    </w:p>
    <w:p w14:paraId="482655FC" w14:textId="72422DAC" w:rsidR="006607D7" w:rsidRDefault="006607D7" w:rsidP="006607D7">
      <w:pPr>
        <w:pStyle w:val="Heading1"/>
      </w:pPr>
      <w:bookmarkStart w:id="27" w:name="_Toc48143130"/>
      <w:r>
        <w:lastRenderedPageBreak/>
        <w:t>References</w:t>
      </w:r>
      <w:bookmarkEnd w:id="27"/>
    </w:p>
    <w:p w14:paraId="55C791DE" w14:textId="77777777" w:rsidR="008777A2" w:rsidRPr="008777A2" w:rsidRDefault="008777A2" w:rsidP="008777A2"/>
    <w:p w14:paraId="36E8125C" w14:textId="70710FA3" w:rsidR="00A038ED" w:rsidRDefault="001C653C" w:rsidP="00A038ED">
      <w:pPr>
        <w:spacing w:after="0"/>
        <w:jc w:val="both"/>
        <w:rPr>
          <w:color w:val="222222"/>
          <w:highlight w:val="white"/>
        </w:rPr>
      </w:pPr>
      <w:r>
        <w:fldChar w:fldCharType="begin"/>
      </w:r>
      <w:r w:rsidR="006C7F18">
        <w:instrText xml:space="preserve"> ADDIN ZOTERO_BIBL {"uncited":[],"omitted":[],"custom":[]} CSL_BIBLIOGRAPHY </w:instrText>
      </w:r>
      <w:r>
        <w:fldChar w:fldCharType="separate"/>
      </w:r>
      <w:r w:rsidR="005372D3" w:rsidRPr="005372D3">
        <w:rPr>
          <w:rFonts w:ascii="Calibri" w:hAnsi="Calibri" w:cs="Calibri"/>
        </w:rPr>
        <w:t xml:space="preserve">1. </w:t>
      </w:r>
      <w:r w:rsidR="005372D3" w:rsidRPr="005372D3">
        <w:rPr>
          <w:rFonts w:ascii="Calibri" w:hAnsi="Calibri" w:cs="Calibri"/>
        </w:rPr>
        <w:tab/>
      </w:r>
      <w:r w:rsidR="00A038ED">
        <w:rPr>
          <w:color w:val="222222"/>
          <w:highlight w:val="white"/>
        </w:rPr>
        <w:t xml:space="preserve">Chen, Y., Dong, G., Han, J., Pei, J., Wah, B.W. and Wang, J., 2006. Regression cubes with lossless compression and aggregation. </w:t>
      </w:r>
      <w:r w:rsidR="00A038ED">
        <w:rPr>
          <w:i/>
          <w:color w:val="222222"/>
          <w:highlight w:val="white"/>
        </w:rPr>
        <w:t>IEEE Transactions on Knowledge and Data Engineering</w:t>
      </w:r>
      <w:r w:rsidR="00A038ED">
        <w:rPr>
          <w:color w:val="222222"/>
          <w:highlight w:val="white"/>
        </w:rPr>
        <w:t xml:space="preserve">, </w:t>
      </w:r>
      <w:r w:rsidR="00A038ED">
        <w:rPr>
          <w:i/>
          <w:color w:val="222222"/>
          <w:highlight w:val="white"/>
        </w:rPr>
        <w:t>18</w:t>
      </w:r>
      <w:r w:rsidR="00A038ED">
        <w:rPr>
          <w:color w:val="222222"/>
          <w:highlight w:val="white"/>
        </w:rPr>
        <w:t>(12), pp.1585-1599.</w:t>
      </w:r>
    </w:p>
    <w:p w14:paraId="7BD26658" w14:textId="77777777" w:rsidR="00440F56" w:rsidRPr="00440F56" w:rsidRDefault="00BE6257" w:rsidP="00440F56">
      <w:pPr>
        <w:rPr>
          <w:rFonts w:ascii="Times New Roman" w:eastAsia="Times New Roman" w:hAnsi="Times New Roman" w:cs="Times New Roman"/>
          <w:sz w:val="24"/>
          <w:szCs w:val="24"/>
        </w:rPr>
      </w:pPr>
      <w:r>
        <w:rPr>
          <w:color w:val="222222"/>
          <w:highlight w:val="white"/>
        </w:rPr>
        <w:t xml:space="preserve">2. </w:t>
      </w:r>
      <w:r w:rsidR="00440F56">
        <w:rPr>
          <w:color w:val="222222"/>
          <w:highlight w:val="white"/>
        </w:rPr>
        <w:t xml:space="preserve"> </w:t>
      </w:r>
      <w:r w:rsidR="00440F56" w:rsidRPr="00440F56">
        <w:rPr>
          <w:rFonts w:ascii="Arial" w:eastAsia="Times New Roman" w:hAnsi="Arial" w:cs="Arial"/>
          <w:color w:val="222222"/>
          <w:sz w:val="20"/>
          <w:szCs w:val="20"/>
          <w:shd w:val="clear" w:color="auto" w:fill="FFFFFF"/>
        </w:rPr>
        <w:t>Williams, R.D., Markus, A.F., Yang, C., Salles, T.D., Duvall, S.L., Falconer, T., Jonnagaddala, J., Kim, C., Rho, Y., Williams, A. and Alberga, A., 2020. Seek COVER: Development and validation of a personalized risk calculator for COVID-19 outcomes in an international network. </w:t>
      </w:r>
      <w:r w:rsidR="00440F56" w:rsidRPr="00440F56">
        <w:rPr>
          <w:rFonts w:ascii="Arial" w:eastAsia="Times New Roman" w:hAnsi="Arial" w:cs="Arial"/>
          <w:i/>
          <w:iCs/>
          <w:color w:val="222222"/>
          <w:sz w:val="20"/>
          <w:szCs w:val="20"/>
        </w:rPr>
        <w:t>medRxiv</w:t>
      </w:r>
      <w:r w:rsidR="00440F56" w:rsidRPr="00440F56">
        <w:rPr>
          <w:rFonts w:ascii="Arial" w:eastAsia="Times New Roman" w:hAnsi="Arial" w:cs="Arial"/>
          <w:color w:val="222222"/>
          <w:sz w:val="20"/>
          <w:szCs w:val="20"/>
          <w:shd w:val="clear" w:color="auto" w:fill="FFFFFF"/>
        </w:rPr>
        <w:t>.</w:t>
      </w:r>
    </w:p>
    <w:p w14:paraId="3C71E25E" w14:textId="51AD2824" w:rsidR="00BE6257" w:rsidRDefault="00BE6257" w:rsidP="00A038ED">
      <w:pPr>
        <w:spacing w:after="0"/>
        <w:jc w:val="both"/>
        <w:rPr>
          <w:color w:val="222222"/>
          <w:highlight w:val="white"/>
        </w:rPr>
      </w:pPr>
    </w:p>
    <w:p w14:paraId="7EC95EBB" w14:textId="0015271F" w:rsidR="005372D3" w:rsidRPr="005372D3" w:rsidRDefault="005372D3" w:rsidP="00A038ED">
      <w:pPr>
        <w:pStyle w:val="Bibliography"/>
        <w:rPr>
          <w:rFonts w:ascii="Calibri" w:hAnsi="Calibri" w:cs="Calibri"/>
        </w:rPr>
      </w:pPr>
    </w:p>
    <w:p w14:paraId="05379C57" w14:textId="6A9A12CC" w:rsidR="003211D1" w:rsidRDefault="001C653C" w:rsidP="0062771D">
      <w:pPr>
        <w:spacing w:line="360" w:lineRule="auto"/>
      </w:pPr>
      <w:r>
        <w:fldChar w:fldCharType="end"/>
      </w:r>
    </w:p>
    <w:p w14:paraId="1C32A548" w14:textId="6D7B3171" w:rsidR="00C40C1B" w:rsidRPr="00A22B27" w:rsidRDefault="003211D1" w:rsidP="00C40C1B">
      <w:pPr>
        <w:pStyle w:val="Heading1"/>
      </w:pPr>
      <w:r>
        <w:br w:type="column"/>
      </w:r>
      <w:bookmarkStart w:id="28" w:name="_Toc48143131"/>
      <w:r w:rsidR="00C40C1B" w:rsidRPr="00046B8C">
        <w:rPr>
          <w:rFonts w:ascii="Calibri" w:hAnsi="Calibri" w:cs="Calibri"/>
        </w:rPr>
        <w:lastRenderedPageBreak/>
        <w:t xml:space="preserve">Appendix: </w:t>
      </w:r>
      <w:r w:rsidR="00FC57DE">
        <w:rPr>
          <w:rFonts w:ascii="Calibri" w:hAnsi="Calibri" w:cs="Calibri"/>
        </w:rPr>
        <w:t>Study Population</w:t>
      </w:r>
      <w:r w:rsidR="00C40C1B" w:rsidRPr="00046B8C">
        <w:rPr>
          <w:rFonts w:ascii="Calibri" w:hAnsi="Calibri" w:cs="Calibri"/>
        </w:rPr>
        <w:t xml:space="preserve"> Definitions</w:t>
      </w:r>
      <w:bookmarkEnd w:id="28"/>
      <w:r w:rsidR="00A22B27" w:rsidRPr="00A22B27">
        <w:t xml:space="preserve"> </w:t>
      </w:r>
    </w:p>
    <w:p w14:paraId="5DFB6ABC" w14:textId="77777777" w:rsidR="00C40C1B" w:rsidRPr="00046B8C" w:rsidRDefault="00C40C1B" w:rsidP="00C40C1B">
      <w:pPr>
        <w:rPr>
          <w:rFonts w:ascii="Calibri" w:hAnsi="Calibri" w:cs="Calibri"/>
          <w:sz w:val="16"/>
          <w:szCs w:val="16"/>
        </w:rPr>
      </w:pPr>
    </w:p>
    <w:p w14:paraId="594EE136" w14:textId="536731E8" w:rsidR="00382522" w:rsidRPr="00046B8C" w:rsidRDefault="00FC57DE" w:rsidP="000C786E">
      <w:pPr>
        <w:rPr>
          <w:rFonts w:ascii="Calibri" w:hAnsi="Calibri" w:cs="Calibri"/>
          <w:sz w:val="16"/>
          <w:szCs w:val="16"/>
          <w:lang w:eastAsia="ko-KR"/>
        </w:rPr>
      </w:pPr>
      <w:r>
        <w:rPr>
          <w:rFonts w:ascii="Calibri" w:hAnsi="Calibri" w:cs="Calibri"/>
        </w:rPr>
        <w:t>[add]</w:t>
      </w:r>
    </w:p>
    <w:p w14:paraId="71851411" w14:textId="77777777" w:rsidR="00382522" w:rsidRDefault="00382522" w:rsidP="00C40C1B">
      <w:pPr>
        <w:rPr>
          <w:rFonts w:ascii="Calibri" w:hAnsi="Calibri" w:cs="Calibri"/>
          <w:lang w:eastAsia="ko-KR"/>
        </w:rPr>
      </w:pPr>
    </w:p>
    <w:sectPr w:rsidR="00382522" w:rsidSect="0074593E">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D9E836" w14:textId="77777777" w:rsidR="002055C5" w:rsidRDefault="002055C5" w:rsidP="0074593E">
      <w:pPr>
        <w:spacing w:after="0" w:line="240" w:lineRule="auto"/>
      </w:pPr>
      <w:r>
        <w:separator/>
      </w:r>
    </w:p>
  </w:endnote>
  <w:endnote w:type="continuationSeparator" w:id="0">
    <w:p w14:paraId="720F95F4" w14:textId="77777777" w:rsidR="002055C5" w:rsidRDefault="002055C5" w:rsidP="00745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Roboto">
    <w:altName w:val="Arial"/>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20B0604020202020204"/>
    <w:charset w:val="00"/>
    <w:family w:val="roman"/>
    <w:notTrueType/>
    <w:pitch w:val="default"/>
  </w:font>
  <w:font w:name="TimesNewRomanPS-ItalicMT">
    <w:altName w:val="Times New Roman"/>
    <w:panose1 w:val="020B0604020202020204"/>
    <w:charset w:val="00"/>
    <w:family w:val="roman"/>
    <w:notTrueType/>
    <w:pitch w:val="default"/>
  </w:font>
  <w:font w:name="Gulim">
    <w:altName w:val="굴림"/>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778CDC" w14:textId="2A933466" w:rsidR="00DD4603" w:rsidRDefault="00DD4603">
    <w:pPr>
      <w:pStyle w:val="Footer"/>
    </w:pPr>
    <w:r>
      <w:t>OHDSI Population-Level Estimation Protocol</w:t>
    </w:r>
    <w:r>
      <w:ptab w:relativeTo="margin" w:alignment="center" w:leader="none"/>
    </w:r>
    <w:r>
      <w:ptab w:relativeTo="margin" w:alignment="right" w:leader="none"/>
    </w:r>
    <w:r>
      <w:fldChar w:fldCharType="begin"/>
    </w:r>
    <w:r>
      <w:instrText xml:space="preserve"> PAGE   \* MERGEFORMAT </w:instrText>
    </w:r>
    <w:r>
      <w:fldChar w:fldCharType="separate"/>
    </w:r>
    <w:r>
      <w:rPr>
        <w:noProof/>
      </w:rPr>
      <w:t>11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6E4B55" w14:textId="77777777" w:rsidR="002055C5" w:rsidRDefault="002055C5" w:rsidP="0074593E">
      <w:pPr>
        <w:spacing w:after="0" w:line="240" w:lineRule="auto"/>
      </w:pPr>
      <w:r>
        <w:separator/>
      </w:r>
    </w:p>
  </w:footnote>
  <w:footnote w:type="continuationSeparator" w:id="0">
    <w:p w14:paraId="4D92DB4C" w14:textId="77777777" w:rsidR="002055C5" w:rsidRDefault="002055C5" w:rsidP="007459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9028BF" w14:textId="77777777" w:rsidR="00DD4603" w:rsidRDefault="00DD4603">
    <w:pPr>
      <w:pStyle w:val="Header"/>
    </w:pPr>
    <w:r>
      <w:rPr>
        <w:noProof/>
        <w:lang w:eastAsia="ko-KR"/>
      </w:rPr>
      <w:drawing>
        <wp:anchor distT="0" distB="0" distL="114300" distR="114300" simplePos="0" relativeHeight="251660288" behindDoc="0" locked="0" layoutInCell="1" allowOverlap="1" wp14:anchorId="7FC678EB" wp14:editId="7C19D809">
          <wp:simplePos x="0" y="0"/>
          <wp:positionH relativeFrom="column">
            <wp:posOffset>3613709</wp:posOffset>
          </wp:positionH>
          <wp:positionV relativeFrom="paragraph">
            <wp:posOffset>-201168</wp:posOffset>
          </wp:positionV>
          <wp:extent cx="2284811" cy="62608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HDSI logo with text - horizontal - colore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90762" cy="627718"/>
                  </a:xfrm>
                  <a:prstGeom prst="rect">
                    <a:avLst/>
                  </a:prstGeom>
                </pic:spPr>
              </pic:pic>
            </a:graphicData>
          </a:graphic>
          <wp14:sizeRelH relativeFrom="margin">
            <wp14:pctWidth>0</wp14:pctWidth>
          </wp14:sizeRelH>
          <wp14:sizeRelV relativeFrom="margin">
            <wp14:pctHeight>0</wp14:pctHeight>
          </wp14:sizeRelV>
        </wp:anchor>
      </w:drawing>
    </w:r>
    <w:r w:rsidRPr="0074593E">
      <w:rPr>
        <w:noProof/>
        <w:lang w:eastAsia="ko-KR"/>
      </w:rPr>
      <mc:AlternateContent>
        <mc:Choice Requires="wps">
          <w:drawing>
            <wp:anchor distT="0" distB="0" distL="114300" distR="114300" simplePos="0" relativeHeight="251659264" behindDoc="0" locked="0" layoutInCell="1" allowOverlap="1" wp14:anchorId="0681DD77" wp14:editId="3F19CC03">
              <wp:simplePos x="0" y="0"/>
              <wp:positionH relativeFrom="column">
                <wp:posOffset>21945</wp:posOffset>
              </wp:positionH>
              <wp:positionV relativeFrom="paragraph">
                <wp:posOffset>354787</wp:posOffset>
              </wp:positionV>
              <wp:extent cx="5874105" cy="76200"/>
              <wp:effectExtent l="0" t="0" r="0" b="0"/>
              <wp:wrapNone/>
              <wp:docPr id="10" name="Rectangle 9"/>
              <wp:cNvGraphicFramePr/>
              <a:graphic xmlns:a="http://schemas.openxmlformats.org/drawingml/2006/main">
                <a:graphicData uri="http://schemas.microsoft.com/office/word/2010/wordprocessingShape">
                  <wps:wsp>
                    <wps:cNvSpPr/>
                    <wps:spPr>
                      <a:xfrm>
                        <a:off x="0" y="0"/>
                        <a:ext cx="5874105" cy="76200"/>
                      </a:xfrm>
                      <a:prstGeom prst="rect">
                        <a:avLst/>
                      </a:prstGeom>
                      <a:gradFill>
                        <a:gsLst>
                          <a:gs pos="44000">
                            <a:srgbClr val="20425A"/>
                          </a:gs>
                          <a:gs pos="100000">
                            <a:srgbClr val="FCCB10"/>
                          </a:gs>
                          <a:gs pos="55000">
                            <a:srgbClr val="EB662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xmlns:a="http://schemas.openxmlformats.org/drawingml/2006/main" xmlns:pic="http://schemas.openxmlformats.org/drawingml/2006/picture" xmlns:a14="http://schemas.microsoft.com/office/drawing/2010/main">
          <w:pict>
            <v:rect id="Rectangle 9" style="position:absolute;left:0;text-align:left;margin-left:1.75pt;margin-top:27.95pt;width:462.55pt;height: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color="#20425a" stroked="f" strokeweight="2pt" w14:anchorId="73C506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">
              <v:fill type="gradient" color2="#fccb10" colors="0 #20425a;28836f #20425a;36045f #eb6622" angle="90" focus="100%">
                <o:fill v:ext="view" type="gradientUnscaled"/>
              </v:fill>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E1977"/>
    <w:multiLevelType w:val="hybridMultilevel"/>
    <w:tmpl w:val="D012C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710B46"/>
    <w:multiLevelType w:val="multilevel"/>
    <w:tmpl w:val="46CA3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1299A"/>
    <w:multiLevelType w:val="multilevel"/>
    <w:tmpl w:val="79D67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CD4977"/>
    <w:multiLevelType w:val="multilevel"/>
    <w:tmpl w:val="4C06F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E53472"/>
    <w:multiLevelType w:val="hybridMultilevel"/>
    <w:tmpl w:val="55BC7650"/>
    <w:lvl w:ilvl="0" w:tplc="580ADE30">
      <w:start w:val="1"/>
      <w:numFmt w:val="bullet"/>
      <w:lvlText w:val=""/>
      <w:lvlJc w:val="left"/>
      <w:pPr>
        <w:tabs>
          <w:tab w:val="num" w:pos="720"/>
        </w:tabs>
        <w:ind w:left="720" w:hanging="360"/>
      </w:pPr>
      <w:rPr>
        <w:rFonts w:ascii="Symbol" w:hAnsi="Symbol" w:hint="default"/>
        <w:sz w:val="20"/>
      </w:rPr>
    </w:lvl>
    <w:lvl w:ilvl="1" w:tplc="6A3861DE">
      <w:start w:val="1"/>
      <w:numFmt w:val="bullet"/>
      <w:lvlText w:val="o"/>
      <w:lvlJc w:val="left"/>
      <w:pPr>
        <w:tabs>
          <w:tab w:val="num" w:pos="1440"/>
        </w:tabs>
        <w:ind w:left="1440" w:hanging="360"/>
      </w:pPr>
      <w:rPr>
        <w:rFonts w:ascii="Courier New" w:hAnsi="Courier New" w:hint="default"/>
        <w:sz w:val="20"/>
      </w:rPr>
    </w:lvl>
    <w:lvl w:ilvl="2" w:tplc="135E7508" w:tentative="1">
      <w:start w:val="1"/>
      <w:numFmt w:val="bullet"/>
      <w:lvlText w:val=""/>
      <w:lvlJc w:val="left"/>
      <w:pPr>
        <w:tabs>
          <w:tab w:val="num" w:pos="2160"/>
        </w:tabs>
        <w:ind w:left="2160" w:hanging="360"/>
      </w:pPr>
      <w:rPr>
        <w:rFonts w:ascii="Wingdings" w:hAnsi="Wingdings" w:hint="default"/>
        <w:sz w:val="20"/>
      </w:rPr>
    </w:lvl>
    <w:lvl w:ilvl="3" w:tplc="1136826A" w:tentative="1">
      <w:start w:val="1"/>
      <w:numFmt w:val="bullet"/>
      <w:lvlText w:val=""/>
      <w:lvlJc w:val="left"/>
      <w:pPr>
        <w:tabs>
          <w:tab w:val="num" w:pos="2880"/>
        </w:tabs>
        <w:ind w:left="2880" w:hanging="360"/>
      </w:pPr>
      <w:rPr>
        <w:rFonts w:ascii="Wingdings" w:hAnsi="Wingdings" w:hint="default"/>
        <w:sz w:val="20"/>
      </w:rPr>
    </w:lvl>
    <w:lvl w:ilvl="4" w:tplc="B40CCB60" w:tentative="1">
      <w:start w:val="1"/>
      <w:numFmt w:val="bullet"/>
      <w:lvlText w:val=""/>
      <w:lvlJc w:val="left"/>
      <w:pPr>
        <w:tabs>
          <w:tab w:val="num" w:pos="3600"/>
        </w:tabs>
        <w:ind w:left="3600" w:hanging="360"/>
      </w:pPr>
      <w:rPr>
        <w:rFonts w:ascii="Wingdings" w:hAnsi="Wingdings" w:hint="default"/>
        <w:sz w:val="20"/>
      </w:rPr>
    </w:lvl>
    <w:lvl w:ilvl="5" w:tplc="BFDAAB72" w:tentative="1">
      <w:start w:val="1"/>
      <w:numFmt w:val="bullet"/>
      <w:lvlText w:val=""/>
      <w:lvlJc w:val="left"/>
      <w:pPr>
        <w:tabs>
          <w:tab w:val="num" w:pos="4320"/>
        </w:tabs>
        <w:ind w:left="4320" w:hanging="360"/>
      </w:pPr>
      <w:rPr>
        <w:rFonts w:ascii="Wingdings" w:hAnsi="Wingdings" w:hint="default"/>
        <w:sz w:val="20"/>
      </w:rPr>
    </w:lvl>
    <w:lvl w:ilvl="6" w:tplc="AA785BE0" w:tentative="1">
      <w:start w:val="1"/>
      <w:numFmt w:val="bullet"/>
      <w:lvlText w:val=""/>
      <w:lvlJc w:val="left"/>
      <w:pPr>
        <w:tabs>
          <w:tab w:val="num" w:pos="5040"/>
        </w:tabs>
        <w:ind w:left="5040" w:hanging="360"/>
      </w:pPr>
      <w:rPr>
        <w:rFonts w:ascii="Wingdings" w:hAnsi="Wingdings" w:hint="default"/>
        <w:sz w:val="20"/>
      </w:rPr>
    </w:lvl>
    <w:lvl w:ilvl="7" w:tplc="F4E6A0BE" w:tentative="1">
      <w:start w:val="1"/>
      <w:numFmt w:val="bullet"/>
      <w:lvlText w:val=""/>
      <w:lvlJc w:val="left"/>
      <w:pPr>
        <w:tabs>
          <w:tab w:val="num" w:pos="5760"/>
        </w:tabs>
        <w:ind w:left="5760" w:hanging="360"/>
      </w:pPr>
      <w:rPr>
        <w:rFonts w:ascii="Wingdings" w:hAnsi="Wingdings" w:hint="default"/>
        <w:sz w:val="20"/>
      </w:rPr>
    </w:lvl>
    <w:lvl w:ilvl="8" w:tplc="03866FE2"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240A4F"/>
    <w:multiLevelType w:val="multilevel"/>
    <w:tmpl w:val="645CAF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08A265A"/>
    <w:multiLevelType w:val="hybridMultilevel"/>
    <w:tmpl w:val="1F568D12"/>
    <w:lvl w:ilvl="0" w:tplc="54E2F63E">
      <w:start w:val="26"/>
      <w:numFmt w:val="bullet"/>
      <w:lvlText w:val="-"/>
      <w:lvlJc w:val="left"/>
      <w:pPr>
        <w:ind w:left="760" w:hanging="360"/>
      </w:pPr>
      <w:rPr>
        <w:rFonts w:ascii="Calibri" w:eastAsia="Batang"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149F541D"/>
    <w:multiLevelType w:val="multilevel"/>
    <w:tmpl w:val="31CA8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DF703E"/>
    <w:multiLevelType w:val="hybridMultilevel"/>
    <w:tmpl w:val="906028D6"/>
    <w:lvl w:ilvl="0" w:tplc="9D880C8A">
      <w:start w:val="1"/>
      <w:numFmt w:val="bullet"/>
      <w:lvlText w:val=""/>
      <w:lvlJc w:val="left"/>
      <w:pPr>
        <w:tabs>
          <w:tab w:val="num" w:pos="720"/>
        </w:tabs>
        <w:ind w:left="720" w:hanging="360"/>
      </w:pPr>
      <w:rPr>
        <w:rFonts w:ascii="Symbol" w:hAnsi="Symbol" w:hint="default"/>
        <w:sz w:val="20"/>
      </w:rPr>
    </w:lvl>
    <w:lvl w:ilvl="1" w:tplc="78141D68">
      <w:start w:val="1"/>
      <w:numFmt w:val="bullet"/>
      <w:lvlText w:val="o"/>
      <w:lvlJc w:val="left"/>
      <w:pPr>
        <w:tabs>
          <w:tab w:val="num" w:pos="1440"/>
        </w:tabs>
        <w:ind w:left="1440" w:hanging="360"/>
      </w:pPr>
      <w:rPr>
        <w:rFonts w:ascii="Courier New" w:hAnsi="Courier New" w:hint="default"/>
        <w:sz w:val="20"/>
      </w:rPr>
    </w:lvl>
    <w:lvl w:ilvl="2" w:tplc="902A1ACC" w:tentative="1">
      <w:start w:val="1"/>
      <w:numFmt w:val="bullet"/>
      <w:lvlText w:val=""/>
      <w:lvlJc w:val="left"/>
      <w:pPr>
        <w:tabs>
          <w:tab w:val="num" w:pos="2160"/>
        </w:tabs>
        <w:ind w:left="2160" w:hanging="360"/>
      </w:pPr>
      <w:rPr>
        <w:rFonts w:ascii="Wingdings" w:hAnsi="Wingdings" w:hint="default"/>
        <w:sz w:val="20"/>
      </w:rPr>
    </w:lvl>
    <w:lvl w:ilvl="3" w:tplc="4C1C58FA" w:tentative="1">
      <w:start w:val="1"/>
      <w:numFmt w:val="bullet"/>
      <w:lvlText w:val=""/>
      <w:lvlJc w:val="left"/>
      <w:pPr>
        <w:tabs>
          <w:tab w:val="num" w:pos="2880"/>
        </w:tabs>
        <w:ind w:left="2880" w:hanging="360"/>
      </w:pPr>
      <w:rPr>
        <w:rFonts w:ascii="Wingdings" w:hAnsi="Wingdings" w:hint="default"/>
        <w:sz w:val="20"/>
      </w:rPr>
    </w:lvl>
    <w:lvl w:ilvl="4" w:tplc="0ABC0AA2" w:tentative="1">
      <w:start w:val="1"/>
      <w:numFmt w:val="bullet"/>
      <w:lvlText w:val=""/>
      <w:lvlJc w:val="left"/>
      <w:pPr>
        <w:tabs>
          <w:tab w:val="num" w:pos="3600"/>
        </w:tabs>
        <w:ind w:left="3600" w:hanging="360"/>
      </w:pPr>
      <w:rPr>
        <w:rFonts w:ascii="Wingdings" w:hAnsi="Wingdings" w:hint="default"/>
        <w:sz w:val="20"/>
      </w:rPr>
    </w:lvl>
    <w:lvl w:ilvl="5" w:tplc="660AE3E8" w:tentative="1">
      <w:start w:val="1"/>
      <w:numFmt w:val="bullet"/>
      <w:lvlText w:val=""/>
      <w:lvlJc w:val="left"/>
      <w:pPr>
        <w:tabs>
          <w:tab w:val="num" w:pos="4320"/>
        </w:tabs>
        <w:ind w:left="4320" w:hanging="360"/>
      </w:pPr>
      <w:rPr>
        <w:rFonts w:ascii="Wingdings" w:hAnsi="Wingdings" w:hint="default"/>
        <w:sz w:val="20"/>
      </w:rPr>
    </w:lvl>
    <w:lvl w:ilvl="6" w:tplc="DF4A9C10" w:tentative="1">
      <w:start w:val="1"/>
      <w:numFmt w:val="bullet"/>
      <w:lvlText w:val=""/>
      <w:lvlJc w:val="left"/>
      <w:pPr>
        <w:tabs>
          <w:tab w:val="num" w:pos="5040"/>
        </w:tabs>
        <w:ind w:left="5040" w:hanging="360"/>
      </w:pPr>
      <w:rPr>
        <w:rFonts w:ascii="Wingdings" w:hAnsi="Wingdings" w:hint="default"/>
        <w:sz w:val="20"/>
      </w:rPr>
    </w:lvl>
    <w:lvl w:ilvl="7" w:tplc="7F869D52" w:tentative="1">
      <w:start w:val="1"/>
      <w:numFmt w:val="bullet"/>
      <w:lvlText w:val=""/>
      <w:lvlJc w:val="left"/>
      <w:pPr>
        <w:tabs>
          <w:tab w:val="num" w:pos="5760"/>
        </w:tabs>
        <w:ind w:left="5760" w:hanging="360"/>
      </w:pPr>
      <w:rPr>
        <w:rFonts w:ascii="Wingdings" w:hAnsi="Wingdings" w:hint="default"/>
        <w:sz w:val="20"/>
      </w:rPr>
    </w:lvl>
    <w:lvl w:ilvl="8" w:tplc="F4F4E76E"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9E04CC"/>
    <w:multiLevelType w:val="hybridMultilevel"/>
    <w:tmpl w:val="6D8E7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366E50"/>
    <w:multiLevelType w:val="multilevel"/>
    <w:tmpl w:val="7CC6216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F1819DC"/>
    <w:multiLevelType w:val="multilevel"/>
    <w:tmpl w:val="A68CD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300B4D"/>
    <w:multiLevelType w:val="multilevel"/>
    <w:tmpl w:val="526A1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9B117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2DFB264F"/>
    <w:multiLevelType w:val="hybridMultilevel"/>
    <w:tmpl w:val="C3D8D1A6"/>
    <w:lvl w:ilvl="0" w:tplc="C5B063F6">
      <w:start w:val="1"/>
      <w:numFmt w:val="bullet"/>
      <w:lvlText w:val=""/>
      <w:lvlJc w:val="left"/>
      <w:pPr>
        <w:tabs>
          <w:tab w:val="num" w:pos="720"/>
        </w:tabs>
        <w:ind w:left="720" w:hanging="360"/>
      </w:pPr>
      <w:rPr>
        <w:rFonts w:ascii="Symbol" w:hAnsi="Symbol" w:hint="default"/>
        <w:sz w:val="20"/>
      </w:rPr>
    </w:lvl>
    <w:lvl w:ilvl="1" w:tplc="6E88E7AC">
      <w:start w:val="1"/>
      <w:numFmt w:val="bullet"/>
      <w:lvlText w:val="o"/>
      <w:lvlJc w:val="left"/>
      <w:pPr>
        <w:tabs>
          <w:tab w:val="num" w:pos="1440"/>
        </w:tabs>
        <w:ind w:left="1440" w:hanging="360"/>
      </w:pPr>
      <w:rPr>
        <w:rFonts w:ascii="Courier New" w:hAnsi="Courier New" w:hint="default"/>
        <w:sz w:val="20"/>
      </w:rPr>
    </w:lvl>
    <w:lvl w:ilvl="2" w:tplc="4A480CE4" w:tentative="1">
      <w:start w:val="1"/>
      <w:numFmt w:val="bullet"/>
      <w:lvlText w:val=""/>
      <w:lvlJc w:val="left"/>
      <w:pPr>
        <w:tabs>
          <w:tab w:val="num" w:pos="2160"/>
        </w:tabs>
        <w:ind w:left="2160" w:hanging="360"/>
      </w:pPr>
      <w:rPr>
        <w:rFonts w:ascii="Wingdings" w:hAnsi="Wingdings" w:hint="default"/>
        <w:sz w:val="20"/>
      </w:rPr>
    </w:lvl>
    <w:lvl w:ilvl="3" w:tplc="C8D6435A" w:tentative="1">
      <w:start w:val="1"/>
      <w:numFmt w:val="bullet"/>
      <w:lvlText w:val=""/>
      <w:lvlJc w:val="left"/>
      <w:pPr>
        <w:tabs>
          <w:tab w:val="num" w:pos="2880"/>
        </w:tabs>
        <w:ind w:left="2880" w:hanging="360"/>
      </w:pPr>
      <w:rPr>
        <w:rFonts w:ascii="Wingdings" w:hAnsi="Wingdings" w:hint="default"/>
        <w:sz w:val="20"/>
      </w:rPr>
    </w:lvl>
    <w:lvl w:ilvl="4" w:tplc="2BBC4928" w:tentative="1">
      <w:start w:val="1"/>
      <w:numFmt w:val="bullet"/>
      <w:lvlText w:val=""/>
      <w:lvlJc w:val="left"/>
      <w:pPr>
        <w:tabs>
          <w:tab w:val="num" w:pos="3600"/>
        </w:tabs>
        <w:ind w:left="3600" w:hanging="360"/>
      </w:pPr>
      <w:rPr>
        <w:rFonts w:ascii="Wingdings" w:hAnsi="Wingdings" w:hint="default"/>
        <w:sz w:val="20"/>
      </w:rPr>
    </w:lvl>
    <w:lvl w:ilvl="5" w:tplc="11DA2A04" w:tentative="1">
      <w:start w:val="1"/>
      <w:numFmt w:val="bullet"/>
      <w:lvlText w:val=""/>
      <w:lvlJc w:val="left"/>
      <w:pPr>
        <w:tabs>
          <w:tab w:val="num" w:pos="4320"/>
        </w:tabs>
        <w:ind w:left="4320" w:hanging="360"/>
      </w:pPr>
      <w:rPr>
        <w:rFonts w:ascii="Wingdings" w:hAnsi="Wingdings" w:hint="default"/>
        <w:sz w:val="20"/>
      </w:rPr>
    </w:lvl>
    <w:lvl w:ilvl="6" w:tplc="455ADFE4" w:tentative="1">
      <w:start w:val="1"/>
      <w:numFmt w:val="bullet"/>
      <w:lvlText w:val=""/>
      <w:lvlJc w:val="left"/>
      <w:pPr>
        <w:tabs>
          <w:tab w:val="num" w:pos="5040"/>
        </w:tabs>
        <w:ind w:left="5040" w:hanging="360"/>
      </w:pPr>
      <w:rPr>
        <w:rFonts w:ascii="Wingdings" w:hAnsi="Wingdings" w:hint="default"/>
        <w:sz w:val="20"/>
      </w:rPr>
    </w:lvl>
    <w:lvl w:ilvl="7" w:tplc="B12C507C" w:tentative="1">
      <w:start w:val="1"/>
      <w:numFmt w:val="bullet"/>
      <w:lvlText w:val=""/>
      <w:lvlJc w:val="left"/>
      <w:pPr>
        <w:tabs>
          <w:tab w:val="num" w:pos="5760"/>
        </w:tabs>
        <w:ind w:left="5760" w:hanging="360"/>
      </w:pPr>
      <w:rPr>
        <w:rFonts w:ascii="Wingdings" w:hAnsi="Wingdings" w:hint="default"/>
        <w:sz w:val="20"/>
      </w:rPr>
    </w:lvl>
    <w:lvl w:ilvl="8" w:tplc="0AD4B8E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935B07"/>
    <w:multiLevelType w:val="hybridMultilevel"/>
    <w:tmpl w:val="EA765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8C1CD4"/>
    <w:multiLevelType w:val="hybridMultilevel"/>
    <w:tmpl w:val="34A06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E25ADA"/>
    <w:multiLevelType w:val="hybridMultilevel"/>
    <w:tmpl w:val="6C7EBEA0"/>
    <w:lvl w:ilvl="0" w:tplc="54E2F63E">
      <w:start w:val="26"/>
      <w:numFmt w:val="bullet"/>
      <w:lvlText w:val="-"/>
      <w:lvlJc w:val="left"/>
      <w:pPr>
        <w:ind w:left="760" w:hanging="360"/>
      </w:pPr>
      <w:rPr>
        <w:rFonts w:ascii="Calibri" w:eastAsia="Batang"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395D71AE"/>
    <w:multiLevelType w:val="hybridMultilevel"/>
    <w:tmpl w:val="0CD0E984"/>
    <w:lvl w:ilvl="0" w:tplc="4E9AFD88">
      <w:start w:val="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DD0E3F"/>
    <w:multiLevelType w:val="multilevel"/>
    <w:tmpl w:val="719A8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516A07"/>
    <w:multiLevelType w:val="multilevel"/>
    <w:tmpl w:val="B3065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F7602C"/>
    <w:multiLevelType w:val="hybridMultilevel"/>
    <w:tmpl w:val="65AAC336"/>
    <w:lvl w:ilvl="0" w:tplc="732AAE2A">
      <w:start w:val="1"/>
      <w:numFmt w:val="bullet"/>
      <w:lvlText w:val=""/>
      <w:lvlJc w:val="left"/>
      <w:pPr>
        <w:tabs>
          <w:tab w:val="num" w:pos="720"/>
        </w:tabs>
        <w:ind w:left="720" w:hanging="360"/>
      </w:pPr>
      <w:rPr>
        <w:rFonts w:ascii="Symbol" w:hAnsi="Symbol" w:hint="default"/>
        <w:sz w:val="20"/>
      </w:rPr>
    </w:lvl>
    <w:lvl w:ilvl="1" w:tplc="02F6D488">
      <w:start w:val="1"/>
      <w:numFmt w:val="bullet"/>
      <w:lvlText w:val="o"/>
      <w:lvlJc w:val="left"/>
      <w:pPr>
        <w:tabs>
          <w:tab w:val="num" w:pos="1440"/>
        </w:tabs>
        <w:ind w:left="1440" w:hanging="360"/>
      </w:pPr>
      <w:rPr>
        <w:rFonts w:ascii="Courier New" w:hAnsi="Courier New" w:hint="default"/>
        <w:sz w:val="20"/>
      </w:rPr>
    </w:lvl>
    <w:lvl w:ilvl="2" w:tplc="218C6192" w:tentative="1">
      <w:start w:val="1"/>
      <w:numFmt w:val="bullet"/>
      <w:lvlText w:val=""/>
      <w:lvlJc w:val="left"/>
      <w:pPr>
        <w:tabs>
          <w:tab w:val="num" w:pos="2160"/>
        </w:tabs>
        <w:ind w:left="2160" w:hanging="360"/>
      </w:pPr>
      <w:rPr>
        <w:rFonts w:ascii="Wingdings" w:hAnsi="Wingdings" w:hint="default"/>
        <w:sz w:val="20"/>
      </w:rPr>
    </w:lvl>
    <w:lvl w:ilvl="3" w:tplc="A824E068" w:tentative="1">
      <w:start w:val="1"/>
      <w:numFmt w:val="bullet"/>
      <w:lvlText w:val=""/>
      <w:lvlJc w:val="left"/>
      <w:pPr>
        <w:tabs>
          <w:tab w:val="num" w:pos="2880"/>
        </w:tabs>
        <w:ind w:left="2880" w:hanging="360"/>
      </w:pPr>
      <w:rPr>
        <w:rFonts w:ascii="Wingdings" w:hAnsi="Wingdings" w:hint="default"/>
        <w:sz w:val="20"/>
      </w:rPr>
    </w:lvl>
    <w:lvl w:ilvl="4" w:tplc="7570D2DC" w:tentative="1">
      <w:start w:val="1"/>
      <w:numFmt w:val="bullet"/>
      <w:lvlText w:val=""/>
      <w:lvlJc w:val="left"/>
      <w:pPr>
        <w:tabs>
          <w:tab w:val="num" w:pos="3600"/>
        </w:tabs>
        <w:ind w:left="3600" w:hanging="360"/>
      </w:pPr>
      <w:rPr>
        <w:rFonts w:ascii="Wingdings" w:hAnsi="Wingdings" w:hint="default"/>
        <w:sz w:val="20"/>
      </w:rPr>
    </w:lvl>
    <w:lvl w:ilvl="5" w:tplc="BB02C60A" w:tentative="1">
      <w:start w:val="1"/>
      <w:numFmt w:val="bullet"/>
      <w:lvlText w:val=""/>
      <w:lvlJc w:val="left"/>
      <w:pPr>
        <w:tabs>
          <w:tab w:val="num" w:pos="4320"/>
        </w:tabs>
        <w:ind w:left="4320" w:hanging="360"/>
      </w:pPr>
      <w:rPr>
        <w:rFonts w:ascii="Wingdings" w:hAnsi="Wingdings" w:hint="default"/>
        <w:sz w:val="20"/>
      </w:rPr>
    </w:lvl>
    <w:lvl w:ilvl="6" w:tplc="FCB08A3C" w:tentative="1">
      <w:start w:val="1"/>
      <w:numFmt w:val="bullet"/>
      <w:lvlText w:val=""/>
      <w:lvlJc w:val="left"/>
      <w:pPr>
        <w:tabs>
          <w:tab w:val="num" w:pos="5040"/>
        </w:tabs>
        <w:ind w:left="5040" w:hanging="360"/>
      </w:pPr>
      <w:rPr>
        <w:rFonts w:ascii="Wingdings" w:hAnsi="Wingdings" w:hint="default"/>
        <w:sz w:val="20"/>
      </w:rPr>
    </w:lvl>
    <w:lvl w:ilvl="7" w:tplc="9FA2A7E4" w:tentative="1">
      <w:start w:val="1"/>
      <w:numFmt w:val="bullet"/>
      <w:lvlText w:val=""/>
      <w:lvlJc w:val="left"/>
      <w:pPr>
        <w:tabs>
          <w:tab w:val="num" w:pos="5760"/>
        </w:tabs>
        <w:ind w:left="5760" w:hanging="360"/>
      </w:pPr>
      <w:rPr>
        <w:rFonts w:ascii="Wingdings" w:hAnsi="Wingdings" w:hint="default"/>
        <w:sz w:val="20"/>
      </w:rPr>
    </w:lvl>
    <w:lvl w:ilvl="8" w:tplc="4BAC6E62"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E36E35"/>
    <w:multiLevelType w:val="multilevel"/>
    <w:tmpl w:val="6C823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7D4811"/>
    <w:multiLevelType w:val="multilevel"/>
    <w:tmpl w:val="DFDC7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CC0D5D"/>
    <w:multiLevelType w:val="multilevel"/>
    <w:tmpl w:val="B0903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DD1CB8"/>
    <w:multiLevelType w:val="hybridMultilevel"/>
    <w:tmpl w:val="BCA8F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AD34DF"/>
    <w:multiLevelType w:val="multilevel"/>
    <w:tmpl w:val="22EAE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635514"/>
    <w:multiLevelType w:val="multilevel"/>
    <w:tmpl w:val="5520F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7B4D0C"/>
    <w:multiLevelType w:val="hybridMultilevel"/>
    <w:tmpl w:val="48A65534"/>
    <w:lvl w:ilvl="0" w:tplc="54E2F63E">
      <w:start w:val="26"/>
      <w:numFmt w:val="bullet"/>
      <w:lvlText w:val="-"/>
      <w:lvlJc w:val="left"/>
      <w:pPr>
        <w:ind w:left="760" w:hanging="360"/>
      </w:pPr>
      <w:rPr>
        <w:rFonts w:ascii="Calibri" w:eastAsia="Batang"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9" w15:restartNumberingAfterBreak="0">
    <w:nsid w:val="493A7017"/>
    <w:multiLevelType w:val="multilevel"/>
    <w:tmpl w:val="CB16B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0F281E"/>
    <w:multiLevelType w:val="multilevel"/>
    <w:tmpl w:val="9EC0C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267AB6"/>
    <w:multiLevelType w:val="multilevel"/>
    <w:tmpl w:val="B75CD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EC7800"/>
    <w:multiLevelType w:val="multilevel"/>
    <w:tmpl w:val="E8D84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B147EB"/>
    <w:multiLevelType w:val="multilevel"/>
    <w:tmpl w:val="87544C8C"/>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6802AAC"/>
    <w:multiLevelType w:val="multilevel"/>
    <w:tmpl w:val="AB26753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574072E4"/>
    <w:multiLevelType w:val="hybridMultilevel"/>
    <w:tmpl w:val="C7326B48"/>
    <w:lvl w:ilvl="0" w:tplc="709A6056">
      <w:start w:val="1"/>
      <w:numFmt w:val="bullet"/>
      <w:lvlText w:val=""/>
      <w:lvlJc w:val="left"/>
      <w:pPr>
        <w:tabs>
          <w:tab w:val="num" w:pos="720"/>
        </w:tabs>
        <w:ind w:left="720" w:hanging="360"/>
      </w:pPr>
      <w:rPr>
        <w:rFonts w:ascii="Symbol" w:hAnsi="Symbol" w:hint="default"/>
        <w:sz w:val="20"/>
      </w:rPr>
    </w:lvl>
    <w:lvl w:ilvl="1" w:tplc="1B364E24">
      <w:start w:val="1"/>
      <w:numFmt w:val="bullet"/>
      <w:lvlText w:val="o"/>
      <w:lvlJc w:val="left"/>
      <w:pPr>
        <w:tabs>
          <w:tab w:val="num" w:pos="1440"/>
        </w:tabs>
        <w:ind w:left="1440" w:hanging="360"/>
      </w:pPr>
      <w:rPr>
        <w:rFonts w:ascii="Courier New" w:hAnsi="Courier New" w:hint="default"/>
        <w:sz w:val="20"/>
      </w:rPr>
    </w:lvl>
    <w:lvl w:ilvl="2" w:tplc="4C304A0E" w:tentative="1">
      <w:start w:val="1"/>
      <w:numFmt w:val="bullet"/>
      <w:lvlText w:val=""/>
      <w:lvlJc w:val="left"/>
      <w:pPr>
        <w:tabs>
          <w:tab w:val="num" w:pos="2160"/>
        </w:tabs>
        <w:ind w:left="2160" w:hanging="360"/>
      </w:pPr>
      <w:rPr>
        <w:rFonts w:ascii="Wingdings" w:hAnsi="Wingdings" w:hint="default"/>
        <w:sz w:val="20"/>
      </w:rPr>
    </w:lvl>
    <w:lvl w:ilvl="3" w:tplc="5A0263B0" w:tentative="1">
      <w:start w:val="1"/>
      <w:numFmt w:val="bullet"/>
      <w:lvlText w:val=""/>
      <w:lvlJc w:val="left"/>
      <w:pPr>
        <w:tabs>
          <w:tab w:val="num" w:pos="2880"/>
        </w:tabs>
        <w:ind w:left="2880" w:hanging="360"/>
      </w:pPr>
      <w:rPr>
        <w:rFonts w:ascii="Wingdings" w:hAnsi="Wingdings" w:hint="default"/>
        <w:sz w:val="20"/>
      </w:rPr>
    </w:lvl>
    <w:lvl w:ilvl="4" w:tplc="BBB0FB72" w:tentative="1">
      <w:start w:val="1"/>
      <w:numFmt w:val="bullet"/>
      <w:lvlText w:val=""/>
      <w:lvlJc w:val="left"/>
      <w:pPr>
        <w:tabs>
          <w:tab w:val="num" w:pos="3600"/>
        </w:tabs>
        <w:ind w:left="3600" w:hanging="360"/>
      </w:pPr>
      <w:rPr>
        <w:rFonts w:ascii="Wingdings" w:hAnsi="Wingdings" w:hint="default"/>
        <w:sz w:val="20"/>
      </w:rPr>
    </w:lvl>
    <w:lvl w:ilvl="5" w:tplc="D3342914" w:tentative="1">
      <w:start w:val="1"/>
      <w:numFmt w:val="bullet"/>
      <w:lvlText w:val=""/>
      <w:lvlJc w:val="left"/>
      <w:pPr>
        <w:tabs>
          <w:tab w:val="num" w:pos="4320"/>
        </w:tabs>
        <w:ind w:left="4320" w:hanging="360"/>
      </w:pPr>
      <w:rPr>
        <w:rFonts w:ascii="Wingdings" w:hAnsi="Wingdings" w:hint="default"/>
        <w:sz w:val="20"/>
      </w:rPr>
    </w:lvl>
    <w:lvl w:ilvl="6" w:tplc="6D9C85AA" w:tentative="1">
      <w:start w:val="1"/>
      <w:numFmt w:val="bullet"/>
      <w:lvlText w:val=""/>
      <w:lvlJc w:val="left"/>
      <w:pPr>
        <w:tabs>
          <w:tab w:val="num" w:pos="5040"/>
        </w:tabs>
        <w:ind w:left="5040" w:hanging="360"/>
      </w:pPr>
      <w:rPr>
        <w:rFonts w:ascii="Wingdings" w:hAnsi="Wingdings" w:hint="default"/>
        <w:sz w:val="20"/>
      </w:rPr>
    </w:lvl>
    <w:lvl w:ilvl="7" w:tplc="40320EC6" w:tentative="1">
      <w:start w:val="1"/>
      <w:numFmt w:val="bullet"/>
      <w:lvlText w:val=""/>
      <w:lvlJc w:val="left"/>
      <w:pPr>
        <w:tabs>
          <w:tab w:val="num" w:pos="5760"/>
        </w:tabs>
        <w:ind w:left="5760" w:hanging="360"/>
      </w:pPr>
      <w:rPr>
        <w:rFonts w:ascii="Wingdings" w:hAnsi="Wingdings" w:hint="default"/>
        <w:sz w:val="20"/>
      </w:rPr>
    </w:lvl>
    <w:lvl w:ilvl="8" w:tplc="31608DEC"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275DB0"/>
    <w:multiLevelType w:val="multilevel"/>
    <w:tmpl w:val="FF82A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DA157D"/>
    <w:multiLevelType w:val="hybridMultilevel"/>
    <w:tmpl w:val="21565358"/>
    <w:lvl w:ilvl="0" w:tplc="41048304">
      <w:start w:val="1"/>
      <w:numFmt w:val="bullet"/>
      <w:lvlText w:val=""/>
      <w:lvlJc w:val="left"/>
      <w:pPr>
        <w:tabs>
          <w:tab w:val="num" w:pos="720"/>
        </w:tabs>
        <w:ind w:left="720" w:hanging="360"/>
      </w:pPr>
      <w:rPr>
        <w:rFonts w:ascii="Symbol" w:hAnsi="Symbol" w:hint="default"/>
        <w:sz w:val="20"/>
      </w:rPr>
    </w:lvl>
    <w:lvl w:ilvl="1" w:tplc="A8DA538A">
      <w:start w:val="1"/>
      <w:numFmt w:val="bullet"/>
      <w:lvlText w:val="o"/>
      <w:lvlJc w:val="left"/>
      <w:pPr>
        <w:tabs>
          <w:tab w:val="num" w:pos="1440"/>
        </w:tabs>
        <w:ind w:left="1440" w:hanging="360"/>
      </w:pPr>
      <w:rPr>
        <w:rFonts w:ascii="Courier New" w:hAnsi="Courier New" w:hint="default"/>
        <w:sz w:val="20"/>
      </w:rPr>
    </w:lvl>
    <w:lvl w:ilvl="2" w:tplc="358CC664" w:tentative="1">
      <w:start w:val="1"/>
      <w:numFmt w:val="bullet"/>
      <w:lvlText w:val=""/>
      <w:lvlJc w:val="left"/>
      <w:pPr>
        <w:tabs>
          <w:tab w:val="num" w:pos="2160"/>
        </w:tabs>
        <w:ind w:left="2160" w:hanging="360"/>
      </w:pPr>
      <w:rPr>
        <w:rFonts w:ascii="Wingdings" w:hAnsi="Wingdings" w:hint="default"/>
        <w:sz w:val="20"/>
      </w:rPr>
    </w:lvl>
    <w:lvl w:ilvl="3" w:tplc="9B022062" w:tentative="1">
      <w:start w:val="1"/>
      <w:numFmt w:val="bullet"/>
      <w:lvlText w:val=""/>
      <w:lvlJc w:val="left"/>
      <w:pPr>
        <w:tabs>
          <w:tab w:val="num" w:pos="2880"/>
        </w:tabs>
        <w:ind w:left="2880" w:hanging="360"/>
      </w:pPr>
      <w:rPr>
        <w:rFonts w:ascii="Wingdings" w:hAnsi="Wingdings" w:hint="default"/>
        <w:sz w:val="20"/>
      </w:rPr>
    </w:lvl>
    <w:lvl w:ilvl="4" w:tplc="B40CD4BA" w:tentative="1">
      <w:start w:val="1"/>
      <w:numFmt w:val="bullet"/>
      <w:lvlText w:val=""/>
      <w:lvlJc w:val="left"/>
      <w:pPr>
        <w:tabs>
          <w:tab w:val="num" w:pos="3600"/>
        </w:tabs>
        <w:ind w:left="3600" w:hanging="360"/>
      </w:pPr>
      <w:rPr>
        <w:rFonts w:ascii="Wingdings" w:hAnsi="Wingdings" w:hint="default"/>
        <w:sz w:val="20"/>
      </w:rPr>
    </w:lvl>
    <w:lvl w:ilvl="5" w:tplc="5EF42E70" w:tentative="1">
      <w:start w:val="1"/>
      <w:numFmt w:val="bullet"/>
      <w:lvlText w:val=""/>
      <w:lvlJc w:val="left"/>
      <w:pPr>
        <w:tabs>
          <w:tab w:val="num" w:pos="4320"/>
        </w:tabs>
        <w:ind w:left="4320" w:hanging="360"/>
      </w:pPr>
      <w:rPr>
        <w:rFonts w:ascii="Wingdings" w:hAnsi="Wingdings" w:hint="default"/>
        <w:sz w:val="20"/>
      </w:rPr>
    </w:lvl>
    <w:lvl w:ilvl="6" w:tplc="0BBEFBC4" w:tentative="1">
      <w:start w:val="1"/>
      <w:numFmt w:val="bullet"/>
      <w:lvlText w:val=""/>
      <w:lvlJc w:val="left"/>
      <w:pPr>
        <w:tabs>
          <w:tab w:val="num" w:pos="5040"/>
        </w:tabs>
        <w:ind w:left="5040" w:hanging="360"/>
      </w:pPr>
      <w:rPr>
        <w:rFonts w:ascii="Wingdings" w:hAnsi="Wingdings" w:hint="default"/>
        <w:sz w:val="20"/>
      </w:rPr>
    </w:lvl>
    <w:lvl w:ilvl="7" w:tplc="30BCE434" w:tentative="1">
      <w:start w:val="1"/>
      <w:numFmt w:val="bullet"/>
      <w:lvlText w:val=""/>
      <w:lvlJc w:val="left"/>
      <w:pPr>
        <w:tabs>
          <w:tab w:val="num" w:pos="5760"/>
        </w:tabs>
        <w:ind w:left="5760" w:hanging="360"/>
      </w:pPr>
      <w:rPr>
        <w:rFonts w:ascii="Wingdings" w:hAnsi="Wingdings" w:hint="default"/>
        <w:sz w:val="20"/>
      </w:rPr>
    </w:lvl>
    <w:lvl w:ilvl="8" w:tplc="5B286DEE"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8757F6"/>
    <w:multiLevelType w:val="multilevel"/>
    <w:tmpl w:val="9B881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A14739"/>
    <w:multiLevelType w:val="multilevel"/>
    <w:tmpl w:val="3BEC3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5311A5"/>
    <w:multiLevelType w:val="hybridMultilevel"/>
    <w:tmpl w:val="41FE0EC0"/>
    <w:lvl w:ilvl="0" w:tplc="21CE3798">
      <w:start w:val="1"/>
      <w:numFmt w:val="bullet"/>
      <w:lvlText w:val=""/>
      <w:lvlJc w:val="left"/>
      <w:pPr>
        <w:tabs>
          <w:tab w:val="num" w:pos="720"/>
        </w:tabs>
        <w:ind w:left="720" w:hanging="360"/>
      </w:pPr>
      <w:rPr>
        <w:rFonts w:ascii="Symbol" w:hAnsi="Symbol" w:hint="default"/>
        <w:sz w:val="20"/>
      </w:rPr>
    </w:lvl>
    <w:lvl w:ilvl="1" w:tplc="2D5C7EAA">
      <w:start w:val="1"/>
      <w:numFmt w:val="bullet"/>
      <w:lvlText w:val="o"/>
      <w:lvlJc w:val="left"/>
      <w:pPr>
        <w:tabs>
          <w:tab w:val="num" w:pos="1440"/>
        </w:tabs>
        <w:ind w:left="1440" w:hanging="360"/>
      </w:pPr>
      <w:rPr>
        <w:rFonts w:ascii="Courier New" w:hAnsi="Courier New" w:hint="default"/>
        <w:sz w:val="20"/>
      </w:rPr>
    </w:lvl>
    <w:lvl w:ilvl="2" w:tplc="E6D2CD30" w:tentative="1">
      <w:start w:val="1"/>
      <w:numFmt w:val="bullet"/>
      <w:lvlText w:val=""/>
      <w:lvlJc w:val="left"/>
      <w:pPr>
        <w:tabs>
          <w:tab w:val="num" w:pos="2160"/>
        </w:tabs>
        <w:ind w:left="2160" w:hanging="360"/>
      </w:pPr>
      <w:rPr>
        <w:rFonts w:ascii="Wingdings" w:hAnsi="Wingdings" w:hint="default"/>
        <w:sz w:val="20"/>
      </w:rPr>
    </w:lvl>
    <w:lvl w:ilvl="3" w:tplc="4EF43BF4" w:tentative="1">
      <w:start w:val="1"/>
      <w:numFmt w:val="bullet"/>
      <w:lvlText w:val=""/>
      <w:lvlJc w:val="left"/>
      <w:pPr>
        <w:tabs>
          <w:tab w:val="num" w:pos="2880"/>
        </w:tabs>
        <w:ind w:left="2880" w:hanging="360"/>
      </w:pPr>
      <w:rPr>
        <w:rFonts w:ascii="Wingdings" w:hAnsi="Wingdings" w:hint="default"/>
        <w:sz w:val="20"/>
      </w:rPr>
    </w:lvl>
    <w:lvl w:ilvl="4" w:tplc="55E001C0" w:tentative="1">
      <w:start w:val="1"/>
      <w:numFmt w:val="bullet"/>
      <w:lvlText w:val=""/>
      <w:lvlJc w:val="left"/>
      <w:pPr>
        <w:tabs>
          <w:tab w:val="num" w:pos="3600"/>
        </w:tabs>
        <w:ind w:left="3600" w:hanging="360"/>
      </w:pPr>
      <w:rPr>
        <w:rFonts w:ascii="Wingdings" w:hAnsi="Wingdings" w:hint="default"/>
        <w:sz w:val="20"/>
      </w:rPr>
    </w:lvl>
    <w:lvl w:ilvl="5" w:tplc="729E70C4" w:tentative="1">
      <w:start w:val="1"/>
      <w:numFmt w:val="bullet"/>
      <w:lvlText w:val=""/>
      <w:lvlJc w:val="left"/>
      <w:pPr>
        <w:tabs>
          <w:tab w:val="num" w:pos="4320"/>
        </w:tabs>
        <w:ind w:left="4320" w:hanging="360"/>
      </w:pPr>
      <w:rPr>
        <w:rFonts w:ascii="Wingdings" w:hAnsi="Wingdings" w:hint="default"/>
        <w:sz w:val="20"/>
      </w:rPr>
    </w:lvl>
    <w:lvl w:ilvl="6" w:tplc="9104C466" w:tentative="1">
      <w:start w:val="1"/>
      <w:numFmt w:val="bullet"/>
      <w:lvlText w:val=""/>
      <w:lvlJc w:val="left"/>
      <w:pPr>
        <w:tabs>
          <w:tab w:val="num" w:pos="5040"/>
        </w:tabs>
        <w:ind w:left="5040" w:hanging="360"/>
      </w:pPr>
      <w:rPr>
        <w:rFonts w:ascii="Wingdings" w:hAnsi="Wingdings" w:hint="default"/>
        <w:sz w:val="20"/>
      </w:rPr>
    </w:lvl>
    <w:lvl w:ilvl="7" w:tplc="264E02A8" w:tentative="1">
      <w:start w:val="1"/>
      <w:numFmt w:val="bullet"/>
      <w:lvlText w:val=""/>
      <w:lvlJc w:val="left"/>
      <w:pPr>
        <w:tabs>
          <w:tab w:val="num" w:pos="5760"/>
        </w:tabs>
        <w:ind w:left="5760" w:hanging="360"/>
      </w:pPr>
      <w:rPr>
        <w:rFonts w:ascii="Wingdings" w:hAnsi="Wingdings" w:hint="default"/>
        <w:sz w:val="20"/>
      </w:rPr>
    </w:lvl>
    <w:lvl w:ilvl="8" w:tplc="32DEC7F0"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174F1F"/>
    <w:multiLevelType w:val="multilevel"/>
    <w:tmpl w:val="53AA0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B87AD9"/>
    <w:multiLevelType w:val="hybridMultilevel"/>
    <w:tmpl w:val="35E4E7C2"/>
    <w:lvl w:ilvl="0" w:tplc="AA36655A">
      <w:start w:val="1"/>
      <w:numFmt w:val="bullet"/>
      <w:lvlText w:val=""/>
      <w:lvlJc w:val="left"/>
      <w:pPr>
        <w:tabs>
          <w:tab w:val="num" w:pos="720"/>
        </w:tabs>
        <w:ind w:left="720" w:hanging="360"/>
      </w:pPr>
      <w:rPr>
        <w:rFonts w:ascii="Symbol" w:hAnsi="Symbol" w:hint="default"/>
        <w:sz w:val="20"/>
      </w:rPr>
    </w:lvl>
    <w:lvl w:ilvl="1" w:tplc="C1D22A5E">
      <w:start w:val="1"/>
      <w:numFmt w:val="bullet"/>
      <w:lvlText w:val="o"/>
      <w:lvlJc w:val="left"/>
      <w:pPr>
        <w:tabs>
          <w:tab w:val="num" w:pos="1440"/>
        </w:tabs>
        <w:ind w:left="1440" w:hanging="360"/>
      </w:pPr>
      <w:rPr>
        <w:rFonts w:ascii="Courier New" w:hAnsi="Courier New" w:hint="default"/>
        <w:sz w:val="20"/>
      </w:rPr>
    </w:lvl>
    <w:lvl w:ilvl="2" w:tplc="BE020E30" w:tentative="1">
      <w:start w:val="1"/>
      <w:numFmt w:val="bullet"/>
      <w:lvlText w:val=""/>
      <w:lvlJc w:val="left"/>
      <w:pPr>
        <w:tabs>
          <w:tab w:val="num" w:pos="2160"/>
        </w:tabs>
        <w:ind w:left="2160" w:hanging="360"/>
      </w:pPr>
      <w:rPr>
        <w:rFonts w:ascii="Wingdings" w:hAnsi="Wingdings" w:hint="default"/>
        <w:sz w:val="20"/>
      </w:rPr>
    </w:lvl>
    <w:lvl w:ilvl="3" w:tplc="BF0247A4" w:tentative="1">
      <w:start w:val="1"/>
      <w:numFmt w:val="bullet"/>
      <w:lvlText w:val=""/>
      <w:lvlJc w:val="left"/>
      <w:pPr>
        <w:tabs>
          <w:tab w:val="num" w:pos="2880"/>
        </w:tabs>
        <w:ind w:left="2880" w:hanging="360"/>
      </w:pPr>
      <w:rPr>
        <w:rFonts w:ascii="Wingdings" w:hAnsi="Wingdings" w:hint="default"/>
        <w:sz w:val="20"/>
      </w:rPr>
    </w:lvl>
    <w:lvl w:ilvl="4" w:tplc="C08AE0D2" w:tentative="1">
      <w:start w:val="1"/>
      <w:numFmt w:val="bullet"/>
      <w:lvlText w:val=""/>
      <w:lvlJc w:val="left"/>
      <w:pPr>
        <w:tabs>
          <w:tab w:val="num" w:pos="3600"/>
        </w:tabs>
        <w:ind w:left="3600" w:hanging="360"/>
      </w:pPr>
      <w:rPr>
        <w:rFonts w:ascii="Wingdings" w:hAnsi="Wingdings" w:hint="default"/>
        <w:sz w:val="20"/>
      </w:rPr>
    </w:lvl>
    <w:lvl w:ilvl="5" w:tplc="6F38245E" w:tentative="1">
      <w:start w:val="1"/>
      <w:numFmt w:val="bullet"/>
      <w:lvlText w:val=""/>
      <w:lvlJc w:val="left"/>
      <w:pPr>
        <w:tabs>
          <w:tab w:val="num" w:pos="4320"/>
        </w:tabs>
        <w:ind w:left="4320" w:hanging="360"/>
      </w:pPr>
      <w:rPr>
        <w:rFonts w:ascii="Wingdings" w:hAnsi="Wingdings" w:hint="default"/>
        <w:sz w:val="20"/>
      </w:rPr>
    </w:lvl>
    <w:lvl w:ilvl="6" w:tplc="A4A61036" w:tentative="1">
      <w:start w:val="1"/>
      <w:numFmt w:val="bullet"/>
      <w:lvlText w:val=""/>
      <w:lvlJc w:val="left"/>
      <w:pPr>
        <w:tabs>
          <w:tab w:val="num" w:pos="5040"/>
        </w:tabs>
        <w:ind w:left="5040" w:hanging="360"/>
      </w:pPr>
      <w:rPr>
        <w:rFonts w:ascii="Wingdings" w:hAnsi="Wingdings" w:hint="default"/>
        <w:sz w:val="20"/>
      </w:rPr>
    </w:lvl>
    <w:lvl w:ilvl="7" w:tplc="5F98A1C4" w:tentative="1">
      <w:start w:val="1"/>
      <w:numFmt w:val="bullet"/>
      <w:lvlText w:val=""/>
      <w:lvlJc w:val="left"/>
      <w:pPr>
        <w:tabs>
          <w:tab w:val="num" w:pos="5760"/>
        </w:tabs>
        <w:ind w:left="5760" w:hanging="360"/>
      </w:pPr>
      <w:rPr>
        <w:rFonts w:ascii="Wingdings" w:hAnsi="Wingdings" w:hint="default"/>
        <w:sz w:val="20"/>
      </w:rPr>
    </w:lvl>
    <w:lvl w:ilvl="8" w:tplc="43A0D544"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992EC0"/>
    <w:multiLevelType w:val="multilevel"/>
    <w:tmpl w:val="8C729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A22D35"/>
    <w:multiLevelType w:val="hybridMultilevel"/>
    <w:tmpl w:val="AD784EE6"/>
    <w:lvl w:ilvl="0" w:tplc="139A62DA">
      <w:start w:val="2"/>
      <w:numFmt w:val="bullet"/>
      <w:lvlText w:val="-"/>
      <w:lvlJc w:val="left"/>
      <w:pPr>
        <w:ind w:left="760" w:hanging="360"/>
      </w:pPr>
      <w:rPr>
        <w:rFonts w:ascii="Calibri" w:eastAsia="Batang"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5" w15:restartNumberingAfterBreak="0">
    <w:nsid w:val="707E6DEE"/>
    <w:multiLevelType w:val="multilevel"/>
    <w:tmpl w:val="32263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6B5FCD"/>
    <w:multiLevelType w:val="hybridMultilevel"/>
    <w:tmpl w:val="12D03104"/>
    <w:lvl w:ilvl="0" w:tplc="D9787582">
      <w:start w:val="1"/>
      <w:numFmt w:val="bullet"/>
      <w:lvlText w:val="●"/>
      <w:lvlJc w:val="left"/>
      <w:pPr>
        <w:ind w:left="720" w:hanging="360"/>
      </w:pPr>
      <w:rPr>
        <w:rFonts w:ascii="Roboto" w:eastAsia="Roboto" w:hAnsi="Roboto" w:cs="Roboto"/>
        <w:color w:val="333333"/>
        <w:sz w:val="18"/>
        <w:szCs w:val="18"/>
        <w:highlight w:val="white"/>
        <w:u w:val="none"/>
      </w:rPr>
    </w:lvl>
    <w:lvl w:ilvl="1" w:tplc="63B6BEC0">
      <w:start w:val="1"/>
      <w:numFmt w:val="bullet"/>
      <w:lvlText w:val="○"/>
      <w:lvlJc w:val="left"/>
      <w:pPr>
        <w:ind w:left="1440" w:hanging="360"/>
      </w:pPr>
      <w:rPr>
        <w:rFonts w:ascii="Roboto" w:eastAsia="Roboto" w:hAnsi="Roboto" w:cs="Roboto"/>
        <w:color w:val="333333"/>
        <w:sz w:val="18"/>
        <w:szCs w:val="18"/>
        <w:highlight w:val="white"/>
        <w:u w:val="none"/>
      </w:rPr>
    </w:lvl>
    <w:lvl w:ilvl="2" w:tplc="6D0ABA6E">
      <w:start w:val="1"/>
      <w:numFmt w:val="bullet"/>
      <w:lvlText w:val="■"/>
      <w:lvlJc w:val="left"/>
      <w:pPr>
        <w:ind w:left="2160" w:hanging="360"/>
      </w:pPr>
      <w:rPr>
        <w:u w:val="none"/>
      </w:rPr>
    </w:lvl>
    <w:lvl w:ilvl="3" w:tplc="803C16C4">
      <w:start w:val="1"/>
      <w:numFmt w:val="bullet"/>
      <w:lvlText w:val="●"/>
      <w:lvlJc w:val="left"/>
      <w:pPr>
        <w:ind w:left="2880" w:hanging="360"/>
      </w:pPr>
      <w:rPr>
        <w:u w:val="none"/>
      </w:rPr>
    </w:lvl>
    <w:lvl w:ilvl="4" w:tplc="CE96F490">
      <w:start w:val="1"/>
      <w:numFmt w:val="bullet"/>
      <w:lvlText w:val="○"/>
      <w:lvlJc w:val="left"/>
      <w:pPr>
        <w:ind w:left="3600" w:hanging="360"/>
      </w:pPr>
      <w:rPr>
        <w:u w:val="none"/>
      </w:rPr>
    </w:lvl>
    <w:lvl w:ilvl="5" w:tplc="BDEEDD1A">
      <w:start w:val="1"/>
      <w:numFmt w:val="bullet"/>
      <w:lvlText w:val="■"/>
      <w:lvlJc w:val="left"/>
      <w:pPr>
        <w:ind w:left="4320" w:hanging="360"/>
      </w:pPr>
      <w:rPr>
        <w:u w:val="none"/>
      </w:rPr>
    </w:lvl>
    <w:lvl w:ilvl="6" w:tplc="B55E4502">
      <w:start w:val="1"/>
      <w:numFmt w:val="bullet"/>
      <w:lvlText w:val="●"/>
      <w:lvlJc w:val="left"/>
      <w:pPr>
        <w:ind w:left="5040" w:hanging="360"/>
      </w:pPr>
      <w:rPr>
        <w:u w:val="none"/>
      </w:rPr>
    </w:lvl>
    <w:lvl w:ilvl="7" w:tplc="BEFA3660">
      <w:start w:val="1"/>
      <w:numFmt w:val="bullet"/>
      <w:lvlText w:val="○"/>
      <w:lvlJc w:val="left"/>
      <w:pPr>
        <w:ind w:left="5760" w:hanging="360"/>
      </w:pPr>
      <w:rPr>
        <w:u w:val="none"/>
      </w:rPr>
    </w:lvl>
    <w:lvl w:ilvl="8" w:tplc="8C041352">
      <w:start w:val="1"/>
      <w:numFmt w:val="bullet"/>
      <w:lvlText w:val="■"/>
      <w:lvlJc w:val="left"/>
      <w:pPr>
        <w:ind w:left="6480" w:hanging="360"/>
      </w:pPr>
      <w:rPr>
        <w:u w:val="none"/>
      </w:rPr>
    </w:lvl>
  </w:abstractNum>
  <w:abstractNum w:abstractNumId="47" w15:restartNumberingAfterBreak="0">
    <w:nsid w:val="71A75BAA"/>
    <w:multiLevelType w:val="multilevel"/>
    <w:tmpl w:val="87983806"/>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7238266B"/>
    <w:multiLevelType w:val="hybridMultilevel"/>
    <w:tmpl w:val="0E66A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4292233"/>
    <w:multiLevelType w:val="multilevel"/>
    <w:tmpl w:val="61E85DB2"/>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74EE260B"/>
    <w:multiLevelType w:val="multilevel"/>
    <w:tmpl w:val="4D4E3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53C3F73"/>
    <w:multiLevelType w:val="hybridMultilevel"/>
    <w:tmpl w:val="DC287398"/>
    <w:lvl w:ilvl="0" w:tplc="FEAE0ED6">
      <w:start w:val="1"/>
      <w:numFmt w:val="bullet"/>
      <w:lvlText w:val=""/>
      <w:lvlJc w:val="left"/>
      <w:pPr>
        <w:tabs>
          <w:tab w:val="num" w:pos="720"/>
        </w:tabs>
        <w:ind w:left="720" w:hanging="360"/>
      </w:pPr>
      <w:rPr>
        <w:rFonts w:ascii="Symbol" w:hAnsi="Symbol" w:hint="default"/>
        <w:sz w:val="20"/>
      </w:rPr>
    </w:lvl>
    <w:lvl w:ilvl="1" w:tplc="93606876">
      <w:start w:val="1"/>
      <w:numFmt w:val="bullet"/>
      <w:lvlText w:val="o"/>
      <w:lvlJc w:val="left"/>
      <w:pPr>
        <w:tabs>
          <w:tab w:val="num" w:pos="1440"/>
        </w:tabs>
        <w:ind w:left="1440" w:hanging="360"/>
      </w:pPr>
      <w:rPr>
        <w:rFonts w:ascii="Courier New" w:hAnsi="Courier New" w:hint="default"/>
        <w:sz w:val="20"/>
      </w:rPr>
    </w:lvl>
    <w:lvl w:ilvl="2" w:tplc="0C4AB320" w:tentative="1">
      <w:start w:val="1"/>
      <w:numFmt w:val="bullet"/>
      <w:lvlText w:val=""/>
      <w:lvlJc w:val="left"/>
      <w:pPr>
        <w:tabs>
          <w:tab w:val="num" w:pos="2160"/>
        </w:tabs>
        <w:ind w:left="2160" w:hanging="360"/>
      </w:pPr>
      <w:rPr>
        <w:rFonts w:ascii="Wingdings" w:hAnsi="Wingdings" w:hint="default"/>
        <w:sz w:val="20"/>
      </w:rPr>
    </w:lvl>
    <w:lvl w:ilvl="3" w:tplc="437A14A8" w:tentative="1">
      <w:start w:val="1"/>
      <w:numFmt w:val="bullet"/>
      <w:lvlText w:val=""/>
      <w:lvlJc w:val="left"/>
      <w:pPr>
        <w:tabs>
          <w:tab w:val="num" w:pos="2880"/>
        </w:tabs>
        <w:ind w:left="2880" w:hanging="360"/>
      </w:pPr>
      <w:rPr>
        <w:rFonts w:ascii="Wingdings" w:hAnsi="Wingdings" w:hint="default"/>
        <w:sz w:val="20"/>
      </w:rPr>
    </w:lvl>
    <w:lvl w:ilvl="4" w:tplc="DD40A188" w:tentative="1">
      <w:start w:val="1"/>
      <w:numFmt w:val="bullet"/>
      <w:lvlText w:val=""/>
      <w:lvlJc w:val="left"/>
      <w:pPr>
        <w:tabs>
          <w:tab w:val="num" w:pos="3600"/>
        </w:tabs>
        <w:ind w:left="3600" w:hanging="360"/>
      </w:pPr>
      <w:rPr>
        <w:rFonts w:ascii="Wingdings" w:hAnsi="Wingdings" w:hint="default"/>
        <w:sz w:val="20"/>
      </w:rPr>
    </w:lvl>
    <w:lvl w:ilvl="5" w:tplc="7558435A" w:tentative="1">
      <w:start w:val="1"/>
      <w:numFmt w:val="bullet"/>
      <w:lvlText w:val=""/>
      <w:lvlJc w:val="left"/>
      <w:pPr>
        <w:tabs>
          <w:tab w:val="num" w:pos="4320"/>
        </w:tabs>
        <w:ind w:left="4320" w:hanging="360"/>
      </w:pPr>
      <w:rPr>
        <w:rFonts w:ascii="Wingdings" w:hAnsi="Wingdings" w:hint="default"/>
        <w:sz w:val="20"/>
      </w:rPr>
    </w:lvl>
    <w:lvl w:ilvl="6" w:tplc="22BAA6EE" w:tentative="1">
      <w:start w:val="1"/>
      <w:numFmt w:val="bullet"/>
      <w:lvlText w:val=""/>
      <w:lvlJc w:val="left"/>
      <w:pPr>
        <w:tabs>
          <w:tab w:val="num" w:pos="5040"/>
        </w:tabs>
        <w:ind w:left="5040" w:hanging="360"/>
      </w:pPr>
      <w:rPr>
        <w:rFonts w:ascii="Wingdings" w:hAnsi="Wingdings" w:hint="default"/>
        <w:sz w:val="20"/>
      </w:rPr>
    </w:lvl>
    <w:lvl w:ilvl="7" w:tplc="78E0A0C6" w:tentative="1">
      <w:start w:val="1"/>
      <w:numFmt w:val="bullet"/>
      <w:lvlText w:val=""/>
      <w:lvlJc w:val="left"/>
      <w:pPr>
        <w:tabs>
          <w:tab w:val="num" w:pos="5760"/>
        </w:tabs>
        <w:ind w:left="5760" w:hanging="360"/>
      </w:pPr>
      <w:rPr>
        <w:rFonts w:ascii="Wingdings" w:hAnsi="Wingdings" w:hint="default"/>
        <w:sz w:val="20"/>
      </w:rPr>
    </w:lvl>
    <w:lvl w:ilvl="8" w:tplc="734C9FB0"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090707"/>
    <w:multiLevelType w:val="multilevel"/>
    <w:tmpl w:val="759429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76381B63"/>
    <w:multiLevelType w:val="multilevel"/>
    <w:tmpl w:val="94889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E6653FE"/>
    <w:multiLevelType w:val="multilevel"/>
    <w:tmpl w:val="11902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EDF7C13"/>
    <w:multiLevelType w:val="multilevel"/>
    <w:tmpl w:val="82DC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FB81CA1"/>
    <w:multiLevelType w:val="multilevel"/>
    <w:tmpl w:val="F36E5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5"/>
  </w:num>
  <w:num w:numId="3">
    <w:abstractNumId w:val="13"/>
  </w:num>
  <w:num w:numId="4">
    <w:abstractNumId w:val="18"/>
  </w:num>
  <w:num w:numId="5">
    <w:abstractNumId w:val="16"/>
  </w:num>
  <w:num w:numId="6">
    <w:abstractNumId w:val="0"/>
  </w:num>
  <w:num w:numId="7">
    <w:abstractNumId w:val="28"/>
  </w:num>
  <w:num w:numId="8">
    <w:abstractNumId w:val="17"/>
  </w:num>
  <w:num w:numId="9">
    <w:abstractNumId w:val="6"/>
  </w:num>
  <w:num w:numId="10">
    <w:abstractNumId w:val="34"/>
  </w:num>
  <w:num w:numId="11">
    <w:abstractNumId w:val="10"/>
  </w:num>
  <w:num w:numId="12">
    <w:abstractNumId w:val="46"/>
  </w:num>
  <w:num w:numId="13">
    <w:abstractNumId w:val="49"/>
  </w:num>
  <w:num w:numId="14">
    <w:abstractNumId w:val="47"/>
  </w:num>
  <w:num w:numId="15">
    <w:abstractNumId w:val="33"/>
  </w:num>
  <w:num w:numId="16">
    <w:abstractNumId w:val="44"/>
  </w:num>
  <w:num w:numId="17">
    <w:abstractNumId w:val="9"/>
  </w:num>
  <w:num w:numId="18">
    <w:abstractNumId w:val="36"/>
  </w:num>
  <w:num w:numId="19">
    <w:abstractNumId w:val="38"/>
  </w:num>
  <w:num w:numId="20">
    <w:abstractNumId w:val="24"/>
  </w:num>
  <w:num w:numId="21">
    <w:abstractNumId w:val="14"/>
  </w:num>
  <w:num w:numId="22">
    <w:abstractNumId w:val="41"/>
  </w:num>
  <w:num w:numId="23">
    <w:abstractNumId w:val="43"/>
  </w:num>
  <w:num w:numId="24">
    <w:abstractNumId w:val="27"/>
  </w:num>
  <w:num w:numId="25">
    <w:abstractNumId w:val="53"/>
  </w:num>
  <w:num w:numId="26">
    <w:abstractNumId w:val="20"/>
  </w:num>
  <w:num w:numId="27">
    <w:abstractNumId w:val="21"/>
  </w:num>
  <w:num w:numId="28">
    <w:abstractNumId w:val="37"/>
  </w:num>
  <w:num w:numId="29">
    <w:abstractNumId w:val="11"/>
  </w:num>
  <w:num w:numId="30">
    <w:abstractNumId w:val="7"/>
  </w:num>
  <w:num w:numId="31">
    <w:abstractNumId w:val="12"/>
  </w:num>
  <w:num w:numId="32">
    <w:abstractNumId w:val="39"/>
  </w:num>
  <w:num w:numId="33">
    <w:abstractNumId w:val="51"/>
  </w:num>
  <w:num w:numId="34">
    <w:abstractNumId w:val="29"/>
  </w:num>
  <w:num w:numId="35">
    <w:abstractNumId w:val="8"/>
  </w:num>
  <w:num w:numId="36">
    <w:abstractNumId w:val="22"/>
  </w:num>
  <w:num w:numId="37">
    <w:abstractNumId w:val="23"/>
  </w:num>
  <w:num w:numId="38">
    <w:abstractNumId w:val="50"/>
  </w:num>
  <w:num w:numId="39">
    <w:abstractNumId w:val="3"/>
  </w:num>
  <w:num w:numId="40">
    <w:abstractNumId w:val="31"/>
  </w:num>
  <w:num w:numId="41">
    <w:abstractNumId w:val="40"/>
  </w:num>
  <w:num w:numId="42">
    <w:abstractNumId w:val="2"/>
  </w:num>
  <w:num w:numId="43">
    <w:abstractNumId w:val="30"/>
  </w:num>
  <w:num w:numId="44">
    <w:abstractNumId w:val="35"/>
  </w:num>
  <w:num w:numId="45">
    <w:abstractNumId w:val="4"/>
  </w:num>
  <w:num w:numId="46">
    <w:abstractNumId w:val="1"/>
  </w:num>
  <w:num w:numId="47">
    <w:abstractNumId w:val="45"/>
  </w:num>
  <w:num w:numId="48">
    <w:abstractNumId w:val="19"/>
  </w:num>
  <w:num w:numId="49">
    <w:abstractNumId w:val="55"/>
  </w:num>
  <w:num w:numId="50">
    <w:abstractNumId w:val="26"/>
  </w:num>
  <w:num w:numId="51">
    <w:abstractNumId w:val="54"/>
  </w:num>
  <w:num w:numId="52">
    <w:abstractNumId w:val="42"/>
  </w:num>
  <w:num w:numId="53">
    <w:abstractNumId w:val="56"/>
  </w:num>
  <w:num w:numId="54">
    <w:abstractNumId w:val="32"/>
  </w:num>
  <w:num w:numId="55">
    <w:abstractNumId w:val="48"/>
  </w:num>
  <w:num w:numId="56">
    <w:abstractNumId w:val="15"/>
  </w:num>
  <w:num w:numId="57">
    <w:abstractNumId w:val="52"/>
  </w:num>
  <w:numIdMacAtCleanup w:val="5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김청수">
    <w15:presenceInfo w15:providerId="AD" w15:userId="S::ted9219_ajou.ac.kr#ext#@mieur.onmicrosoft.com::6f135401-b6da-455a-9869-d6ad9f940d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C84B89"/>
    <w:rsid w:val="00001D33"/>
    <w:rsid w:val="000037CF"/>
    <w:rsid w:val="000052F7"/>
    <w:rsid w:val="000104A2"/>
    <w:rsid w:val="000113B4"/>
    <w:rsid w:val="00014FE5"/>
    <w:rsid w:val="000159BB"/>
    <w:rsid w:val="00015EC2"/>
    <w:rsid w:val="00016FC5"/>
    <w:rsid w:val="0002084E"/>
    <w:rsid w:val="00020DCB"/>
    <w:rsid w:val="00020F02"/>
    <w:rsid w:val="00022A7E"/>
    <w:rsid w:val="000242FF"/>
    <w:rsid w:val="00024BAA"/>
    <w:rsid w:val="00026504"/>
    <w:rsid w:val="00030572"/>
    <w:rsid w:val="00031C35"/>
    <w:rsid w:val="000344C6"/>
    <w:rsid w:val="00036F96"/>
    <w:rsid w:val="00042096"/>
    <w:rsid w:val="00042F69"/>
    <w:rsid w:val="00043224"/>
    <w:rsid w:val="0004773C"/>
    <w:rsid w:val="00051302"/>
    <w:rsid w:val="00054D03"/>
    <w:rsid w:val="0005500D"/>
    <w:rsid w:val="00056480"/>
    <w:rsid w:val="0006023B"/>
    <w:rsid w:val="0006129D"/>
    <w:rsid w:val="0006204B"/>
    <w:rsid w:val="00064DE3"/>
    <w:rsid w:val="0006718B"/>
    <w:rsid w:val="00067659"/>
    <w:rsid w:val="000722D9"/>
    <w:rsid w:val="0007323D"/>
    <w:rsid w:val="000741F5"/>
    <w:rsid w:val="000755F9"/>
    <w:rsid w:val="000820C2"/>
    <w:rsid w:val="00082D4F"/>
    <w:rsid w:val="000832AC"/>
    <w:rsid w:val="00083FF3"/>
    <w:rsid w:val="0008539C"/>
    <w:rsid w:val="00091B3E"/>
    <w:rsid w:val="0009249C"/>
    <w:rsid w:val="00092C87"/>
    <w:rsid w:val="0009329C"/>
    <w:rsid w:val="000939C1"/>
    <w:rsid w:val="00094171"/>
    <w:rsid w:val="000945AB"/>
    <w:rsid w:val="000A0FEC"/>
    <w:rsid w:val="000A44DF"/>
    <w:rsid w:val="000A4EA7"/>
    <w:rsid w:val="000B0952"/>
    <w:rsid w:val="000B416F"/>
    <w:rsid w:val="000C1DE1"/>
    <w:rsid w:val="000C4C74"/>
    <w:rsid w:val="000C59CF"/>
    <w:rsid w:val="000C5D00"/>
    <w:rsid w:val="000C5F53"/>
    <w:rsid w:val="000C786E"/>
    <w:rsid w:val="000D2F7E"/>
    <w:rsid w:val="000D46CF"/>
    <w:rsid w:val="000D6FC8"/>
    <w:rsid w:val="000D7DDE"/>
    <w:rsid w:val="000E1A06"/>
    <w:rsid w:val="000E2BC2"/>
    <w:rsid w:val="000E3CC1"/>
    <w:rsid w:val="000E4F1A"/>
    <w:rsid w:val="000E637A"/>
    <w:rsid w:val="000F0CE6"/>
    <w:rsid w:val="000F16AC"/>
    <w:rsid w:val="000F2976"/>
    <w:rsid w:val="001012D0"/>
    <w:rsid w:val="00106CBC"/>
    <w:rsid w:val="001075FA"/>
    <w:rsid w:val="001076CC"/>
    <w:rsid w:val="001078E6"/>
    <w:rsid w:val="001105E8"/>
    <w:rsid w:val="00111C23"/>
    <w:rsid w:val="00112C4C"/>
    <w:rsid w:val="00112FB6"/>
    <w:rsid w:val="001172B1"/>
    <w:rsid w:val="001174FC"/>
    <w:rsid w:val="00121440"/>
    <w:rsid w:val="00121DB6"/>
    <w:rsid w:val="00124943"/>
    <w:rsid w:val="0012511A"/>
    <w:rsid w:val="0012676A"/>
    <w:rsid w:val="0012757B"/>
    <w:rsid w:val="00130CDE"/>
    <w:rsid w:val="0013167F"/>
    <w:rsid w:val="00140251"/>
    <w:rsid w:val="00141315"/>
    <w:rsid w:val="001430B5"/>
    <w:rsid w:val="00146C4C"/>
    <w:rsid w:val="00146C64"/>
    <w:rsid w:val="00153673"/>
    <w:rsid w:val="001542F2"/>
    <w:rsid w:val="00157C17"/>
    <w:rsid w:val="00157F8D"/>
    <w:rsid w:val="00160036"/>
    <w:rsid w:val="00160C77"/>
    <w:rsid w:val="00162BA0"/>
    <w:rsid w:val="00166B9B"/>
    <w:rsid w:val="00167004"/>
    <w:rsid w:val="0016760E"/>
    <w:rsid w:val="001706F6"/>
    <w:rsid w:val="001710BC"/>
    <w:rsid w:val="001720F3"/>
    <w:rsid w:val="00173623"/>
    <w:rsid w:val="00176A9A"/>
    <w:rsid w:val="00180C7D"/>
    <w:rsid w:val="00180D6B"/>
    <w:rsid w:val="001846CB"/>
    <w:rsid w:val="00184A2F"/>
    <w:rsid w:val="001A291F"/>
    <w:rsid w:val="001A4A28"/>
    <w:rsid w:val="001A6DE0"/>
    <w:rsid w:val="001B0472"/>
    <w:rsid w:val="001B63BC"/>
    <w:rsid w:val="001B6F19"/>
    <w:rsid w:val="001C06B0"/>
    <w:rsid w:val="001C6514"/>
    <w:rsid w:val="001C653C"/>
    <w:rsid w:val="001C6EF1"/>
    <w:rsid w:val="001D1EA9"/>
    <w:rsid w:val="001D1EFE"/>
    <w:rsid w:val="001D2497"/>
    <w:rsid w:val="001D2E89"/>
    <w:rsid w:val="001D7368"/>
    <w:rsid w:val="001E1169"/>
    <w:rsid w:val="001E1EF6"/>
    <w:rsid w:val="001E2392"/>
    <w:rsid w:val="001E3220"/>
    <w:rsid w:val="001E338B"/>
    <w:rsid w:val="001E5B62"/>
    <w:rsid w:val="001F1712"/>
    <w:rsid w:val="001F224C"/>
    <w:rsid w:val="001F7BA9"/>
    <w:rsid w:val="00204413"/>
    <w:rsid w:val="002055C5"/>
    <w:rsid w:val="00205E40"/>
    <w:rsid w:val="00210B90"/>
    <w:rsid w:val="00213CF5"/>
    <w:rsid w:val="00213E80"/>
    <w:rsid w:val="00213F40"/>
    <w:rsid w:val="00217089"/>
    <w:rsid w:val="002221E8"/>
    <w:rsid w:val="00225164"/>
    <w:rsid w:val="002261ED"/>
    <w:rsid w:val="0022649F"/>
    <w:rsid w:val="00226DD5"/>
    <w:rsid w:val="00230561"/>
    <w:rsid w:val="002406D5"/>
    <w:rsid w:val="00240C40"/>
    <w:rsid w:val="0024120F"/>
    <w:rsid w:val="00250B6F"/>
    <w:rsid w:val="00251097"/>
    <w:rsid w:val="00251647"/>
    <w:rsid w:val="00254B76"/>
    <w:rsid w:val="00256C8C"/>
    <w:rsid w:val="0025710B"/>
    <w:rsid w:val="002610B2"/>
    <w:rsid w:val="002623E9"/>
    <w:rsid w:val="0026480A"/>
    <w:rsid w:val="00265A22"/>
    <w:rsid w:val="00266E89"/>
    <w:rsid w:val="00270434"/>
    <w:rsid w:val="00276243"/>
    <w:rsid w:val="00276BE6"/>
    <w:rsid w:val="00283B70"/>
    <w:rsid w:val="002842D9"/>
    <w:rsid w:val="00284F94"/>
    <w:rsid w:val="00285474"/>
    <w:rsid w:val="00287CE8"/>
    <w:rsid w:val="00290637"/>
    <w:rsid w:val="00292F94"/>
    <w:rsid w:val="00293096"/>
    <w:rsid w:val="00294133"/>
    <w:rsid w:val="00297A72"/>
    <w:rsid w:val="00297BE1"/>
    <w:rsid w:val="002A4CFA"/>
    <w:rsid w:val="002A5323"/>
    <w:rsid w:val="002B25DE"/>
    <w:rsid w:val="002B2C62"/>
    <w:rsid w:val="002B3152"/>
    <w:rsid w:val="002B6846"/>
    <w:rsid w:val="002B7631"/>
    <w:rsid w:val="002C1203"/>
    <w:rsid w:val="002C41D8"/>
    <w:rsid w:val="002C6E95"/>
    <w:rsid w:val="002C7801"/>
    <w:rsid w:val="002D120B"/>
    <w:rsid w:val="002D2403"/>
    <w:rsid w:val="002D6E10"/>
    <w:rsid w:val="002E38B8"/>
    <w:rsid w:val="002E5446"/>
    <w:rsid w:val="002E5F31"/>
    <w:rsid w:val="002E6EF1"/>
    <w:rsid w:val="002E7FF9"/>
    <w:rsid w:val="002F308A"/>
    <w:rsid w:val="002F7D65"/>
    <w:rsid w:val="00300ED7"/>
    <w:rsid w:val="00301C31"/>
    <w:rsid w:val="003029C0"/>
    <w:rsid w:val="0030339C"/>
    <w:rsid w:val="00304B80"/>
    <w:rsid w:val="0030619B"/>
    <w:rsid w:val="0030708D"/>
    <w:rsid w:val="00315C06"/>
    <w:rsid w:val="003161AF"/>
    <w:rsid w:val="003211D1"/>
    <w:rsid w:val="003322DA"/>
    <w:rsid w:val="00332D11"/>
    <w:rsid w:val="00332E9D"/>
    <w:rsid w:val="0033332D"/>
    <w:rsid w:val="003374CF"/>
    <w:rsid w:val="003374E1"/>
    <w:rsid w:val="00342567"/>
    <w:rsid w:val="00342A5C"/>
    <w:rsid w:val="003463E1"/>
    <w:rsid w:val="00346FF3"/>
    <w:rsid w:val="0035094B"/>
    <w:rsid w:val="00351ADB"/>
    <w:rsid w:val="00354C2C"/>
    <w:rsid w:val="003635BE"/>
    <w:rsid w:val="003641BC"/>
    <w:rsid w:val="00364646"/>
    <w:rsid w:val="003654C3"/>
    <w:rsid w:val="00367319"/>
    <w:rsid w:val="003679A0"/>
    <w:rsid w:val="0037436A"/>
    <w:rsid w:val="00376D67"/>
    <w:rsid w:val="00376F03"/>
    <w:rsid w:val="0037700C"/>
    <w:rsid w:val="00380A8A"/>
    <w:rsid w:val="00381412"/>
    <w:rsid w:val="003815F9"/>
    <w:rsid w:val="003820EF"/>
    <w:rsid w:val="00382522"/>
    <w:rsid w:val="00384442"/>
    <w:rsid w:val="00393390"/>
    <w:rsid w:val="00396739"/>
    <w:rsid w:val="003972BE"/>
    <w:rsid w:val="003A1230"/>
    <w:rsid w:val="003A3F1C"/>
    <w:rsid w:val="003A48BF"/>
    <w:rsid w:val="003A7244"/>
    <w:rsid w:val="003A7C05"/>
    <w:rsid w:val="003B00B5"/>
    <w:rsid w:val="003B0895"/>
    <w:rsid w:val="003B5940"/>
    <w:rsid w:val="003B6563"/>
    <w:rsid w:val="003B6A87"/>
    <w:rsid w:val="003B6F05"/>
    <w:rsid w:val="003C0683"/>
    <w:rsid w:val="003C630B"/>
    <w:rsid w:val="003C673A"/>
    <w:rsid w:val="003C6E46"/>
    <w:rsid w:val="003D0A4A"/>
    <w:rsid w:val="003D317B"/>
    <w:rsid w:val="003E153B"/>
    <w:rsid w:val="003E2970"/>
    <w:rsid w:val="003E41DD"/>
    <w:rsid w:val="003E7DD0"/>
    <w:rsid w:val="003F0900"/>
    <w:rsid w:val="003F2A9A"/>
    <w:rsid w:val="003F5091"/>
    <w:rsid w:val="003F63CA"/>
    <w:rsid w:val="00401126"/>
    <w:rsid w:val="0040297A"/>
    <w:rsid w:val="00403ED3"/>
    <w:rsid w:val="00404D55"/>
    <w:rsid w:val="0040533D"/>
    <w:rsid w:val="00405F88"/>
    <w:rsid w:val="00406FA1"/>
    <w:rsid w:val="00410363"/>
    <w:rsid w:val="004126C8"/>
    <w:rsid w:val="00413AAC"/>
    <w:rsid w:val="00413DAC"/>
    <w:rsid w:val="00414125"/>
    <w:rsid w:val="00414EDA"/>
    <w:rsid w:val="00415406"/>
    <w:rsid w:val="00415687"/>
    <w:rsid w:val="00416200"/>
    <w:rsid w:val="004163C2"/>
    <w:rsid w:val="00417A43"/>
    <w:rsid w:val="00417EEE"/>
    <w:rsid w:val="00421946"/>
    <w:rsid w:val="004220CE"/>
    <w:rsid w:val="004227AE"/>
    <w:rsid w:val="00423CDE"/>
    <w:rsid w:val="00424C2A"/>
    <w:rsid w:val="004262F8"/>
    <w:rsid w:val="00431DA7"/>
    <w:rsid w:val="00433713"/>
    <w:rsid w:val="004362E5"/>
    <w:rsid w:val="00440F56"/>
    <w:rsid w:val="00444A4E"/>
    <w:rsid w:val="00446E29"/>
    <w:rsid w:val="00450F15"/>
    <w:rsid w:val="0045184F"/>
    <w:rsid w:val="00451854"/>
    <w:rsid w:val="00452100"/>
    <w:rsid w:val="0045302B"/>
    <w:rsid w:val="0045606F"/>
    <w:rsid w:val="00457255"/>
    <w:rsid w:val="004635F0"/>
    <w:rsid w:val="00470FDA"/>
    <w:rsid w:val="004724FA"/>
    <w:rsid w:val="00472842"/>
    <w:rsid w:val="00473299"/>
    <w:rsid w:val="004878E3"/>
    <w:rsid w:val="00487E41"/>
    <w:rsid w:val="00487F21"/>
    <w:rsid w:val="004921C4"/>
    <w:rsid w:val="0049270D"/>
    <w:rsid w:val="00492972"/>
    <w:rsid w:val="00493336"/>
    <w:rsid w:val="00493A16"/>
    <w:rsid w:val="00493B8D"/>
    <w:rsid w:val="004942A2"/>
    <w:rsid w:val="00494699"/>
    <w:rsid w:val="00497DA6"/>
    <w:rsid w:val="004A1C95"/>
    <w:rsid w:val="004A394D"/>
    <w:rsid w:val="004A4CFD"/>
    <w:rsid w:val="004A4D59"/>
    <w:rsid w:val="004A55E0"/>
    <w:rsid w:val="004A5EC3"/>
    <w:rsid w:val="004B18B8"/>
    <w:rsid w:val="004B2806"/>
    <w:rsid w:val="004B3862"/>
    <w:rsid w:val="004B444E"/>
    <w:rsid w:val="004B679F"/>
    <w:rsid w:val="004B73CA"/>
    <w:rsid w:val="004C12E6"/>
    <w:rsid w:val="004C2A2F"/>
    <w:rsid w:val="004C74C9"/>
    <w:rsid w:val="004D43F5"/>
    <w:rsid w:val="004E7362"/>
    <w:rsid w:val="004F00B8"/>
    <w:rsid w:val="004F2115"/>
    <w:rsid w:val="004F2B4D"/>
    <w:rsid w:val="004F46BE"/>
    <w:rsid w:val="00501A52"/>
    <w:rsid w:val="00505BF8"/>
    <w:rsid w:val="00505F97"/>
    <w:rsid w:val="00506BC6"/>
    <w:rsid w:val="00514724"/>
    <w:rsid w:val="00515DAA"/>
    <w:rsid w:val="0051667F"/>
    <w:rsid w:val="005167E9"/>
    <w:rsid w:val="00516D36"/>
    <w:rsid w:val="0051764D"/>
    <w:rsid w:val="00517D25"/>
    <w:rsid w:val="005234A0"/>
    <w:rsid w:val="00532962"/>
    <w:rsid w:val="00536FE0"/>
    <w:rsid w:val="005372D3"/>
    <w:rsid w:val="00540AD6"/>
    <w:rsid w:val="00540E85"/>
    <w:rsid w:val="005418E7"/>
    <w:rsid w:val="005446CD"/>
    <w:rsid w:val="00554190"/>
    <w:rsid w:val="005570CE"/>
    <w:rsid w:val="00557FA2"/>
    <w:rsid w:val="005606AB"/>
    <w:rsid w:val="00560EA1"/>
    <w:rsid w:val="0056214D"/>
    <w:rsid w:val="00564282"/>
    <w:rsid w:val="005670FD"/>
    <w:rsid w:val="00567842"/>
    <w:rsid w:val="00571F4A"/>
    <w:rsid w:val="00572CF7"/>
    <w:rsid w:val="00572D03"/>
    <w:rsid w:val="0057450A"/>
    <w:rsid w:val="00575B75"/>
    <w:rsid w:val="00576419"/>
    <w:rsid w:val="005766BB"/>
    <w:rsid w:val="00576FEB"/>
    <w:rsid w:val="00582561"/>
    <w:rsid w:val="005829E1"/>
    <w:rsid w:val="00584075"/>
    <w:rsid w:val="00584545"/>
    <w:rsid w:val="00584A3C"/>
    <w:rsid w:val="00585660"/>
    <w:rsid w:val="00586754"/>
    <w:rsid w:val="00586E44"/>
    <w:rsid w:val="00587B7A"/>
    <w:rsid w:val="0059177A"/>
    <w:rsid w:val="00596A0E"/>
    <w:rsid w:val="005A14B6"/>
    <w:rsid w:val="005A1E9A"/>
    <w:rsid w:val="005A24D9"/>
    <w:rsid w:val="005A36F5"/>
    <w:rsid w:val="005A4F8C"/>
    <w:rsid w:val="005A697D"/>
    <w:rsid w:val="005A6C08"/>
    <w:rsid w:val="005A6E31"/>
    <w:rsid w:val="005B15B0"/>
    <w:rsid w:val="005B1DB3"/>
    <w:rsid w:val="005B4230"/>
    <w:rsid w:val="005B6A05"/>
    <w:rsid w:val="005B78B9"/>
    <w:rsid w:val="005C0D00"/>
    <w:rsid w:val="005C209F"/>
    <w:rsid w:val="005C3515"/>
    <w:rsid w:val="005C59C9"/>
    <w:rsid w:val="005C607D"/>
    <w:rsid w:val="005C6C82"/>
    <w:rsid w:val="005D02C1"/>
    <w:rsid w:val="005D03C2"/>
    <w:rsid w:val="005D065F"/>
    <w:rsid w:val="005D07C6"/>
    <w:rsid w:val="005D3CAD"/>
    <w:rsid w:val="005D4B29"/>
    <w:rsid w:val="005D7AEE"/>
    <w:rsid w:val="005E354C"/>
    <w:rsid w:val="005E4FFA"/>
    <w:rsid w:val="005E53F5"/>
    <w:rsid w:val="005E614C"/>
    <w:rsid w:val="005F109D"/>
    <w:rsid w:val="005F3F1B"/>
    <w:rsid w:val="005F40A5"/>
    <w:rsid w:val="005F4BB2"/>
    <w:rsid w:val="005F7EE8"/>
    <w:rsid w:val="00602D7E"/>
    <w:rsid w:val="0060380A"/>
    <w:rsid w:val="006107CF"/>
    <w:rsid w:val="0061199C"/>
    <w:rsid w:val="00612F48"/>
    <w:rsid w:val="00617901"/>
    <w:rsid w:val="0062116D"/>
    <w:rsid w:val="00621E7B"/>
    <w:rsid w:val="00622042"/>
    <w:rsid w:val="0062284A"/>
    <w:rsid w:val="00624FC5"/>
    <w:rsid w:val="00625C50"/>
    <w:rsid w:val="0062771D"/>
    <w:rsid w:val="00627B41"/>
    <w:rsid w:val="006314DF"/>
    <w:rsid w:val="00631D66"/>
    <w:rsid w:val="006326E8"/>
    <w:rsid w:val="0063274C"/>
    <w:rsid w:val="00636F2A"/>
    <w:rsid w:val="00640D6C"/>
    <w:rsid w:val="00644B56"/>
    <w:rsid w:val="00645E6E"/>
    <w:rsid w:val="006466AD"/>
    <w:rsid w:val="00647841"/>
    <w:rsid w:val="00647E73"/>
    <w:rsid w:val="00650E43"/>
    <w:rsid w:val="00651123"/>
    <w:rsid w:val="00653675"/>
    <w:rsid w:val="00653B4E"/>
    <w:rsid w:val="006544C9"/>
    <w:rsid w:val="00654767"/>
    <w:rsid w:val="00654A51"/>
    <w:rsid w:val="00654E86"/>
    <w:rsid w:val="00657016"/>
    <w:rsid w:val="0065D5C9"/>
    <w:rsid w:val="006602A7"/>
    <w:rsid w:val="006607D7"/>
    <w:rsid w:val="0066103F"/>
    <w:rsid w:val="00666E3E"/>
    <w:rsid w:val="00667496"/>
    <w:rsid w:val="006706A5"/>
    <w:rsid w:val="00670CBF"/>
    <w:rsid w:val="00671774"/>
    <w:rsid w:val="0067411D"/>
    <w:rsid w:val="00676503"/>
    <w:rsid w:val="00677410"/>
    <w:rsid w:val="00677664"/>
    <w:rsid w:val="00677D31"/>
    <w:rsid w:val="00677D35"/>
    <w:rsid w:val="006808A2"/>
    <w:rsid w:val="006810E2"/>
    <w:rsid w:val="0068145E"/>
    <w:rsid w:val="00681BA8"/>
    <w:rsid w:val="0068303C"/>
    <w:rsid w:val="0068354E"/>
    <w:rsid w:val="00684181"/>
    <w:rsid w:val="006852B4"/>
    <w:rsid w:val="006856EF"/>
    <w:rsid w:val="00686884"/>
    <w:rsid w:val="00695FCE"/>
    <w:rsid w:val="006A277B"/>
    <w:rsid w:val="006A2DB2"/>
    <w:rsid w:val="006A3EAF"/>
    <w:rsid w:val="006A5B28"/>
    <w:rsid w:val="006A7EB0"/>
    <w:rsid w:val="006B325F"/>
    <w:rsid w:val="006B6A9A"/>
    <w:rsid w:val="006C1994"/>
    <w:rsid w:val="006C33E0"/>
    <w:rsid w:val="006C3F33"/>
    <w:rsid w:val="006C7F18"/>
    <w:rsid w:val="006D1E30"/>
    <w:rsid w:val="006D3346"/>
    <w:rsid w:val="006D5E44"/>
    <w:rsid w:val="006E36A5"/>
    <w:rsid w:val="006E50F5"/>
    <w:rsid w:val="006F12D4"/>
    <w:rsid w:val="006F661C"/>
    <w:rsid w:val="006F70F8"/>
    <w:rsid w:val="006F76DD"/>
    <w:rsid w:val="0070266B"/>
    <w:rsid w:val="00706337"/>
    <w:rsid w:val="00706740"/>
    <w:rsid w:val="00706CDE"/>
    <w:rsid w:val="0071036B"/>
    <w:rsid w:val="00712FE2"/>
    <w:rsid w:val="0071318F"/>
    <w:rsid w:val="00713641"/>
    <w:rsid w:val="0071403A"/>
    <w:rsid w:val="0071522B"/>
    <w:rsid w:val="0071742D"/>
    <w:rsid w:val="00717F97"/>
    <w:rsid w:val="00720FE2"/>
    <w:rsid w:val="00721AD6"/>
    <w:rsid w:val="0072249B"/>
    <w:rsid w:val="0073030A"/>
    <w:rsid w:val="00733F09"/>
    <w:rsid w:val="00737CC0"/>
    <w:rsid w:val="00740A8A"/>
    <w:rsid w:val="00741293"/>
    <w:rsid w:val="00741893"/>
    <w:rsid w:val="00744E55"/>
    <w:rsid w:val="0074593E"/>
    <w:rsid w:val="00746FAA"/>
    <w:rsid w:val="007504C9"/>
    <w:rsid w:val="00753386"/>
    <w:rsid w:val="00755FAB"/>
    <w:rsid w:val="00757A57"/>
    <w:rsid w:val="00757B6E"/>
    <w:rsid w:val="00757DF2"/>
    <w:rsid w:val="007629C6"/>
    <w:rsid w:val="00763EDD"/>
    <w:rsid w:val="00764EEB"/>
    <w:rsid w:val="00773064"/>
    <w:rsid w:val="007739E7"/>
    <w:rsid w:val="007810BE"/>
    <w:rsid w:val="00782C24"/>
    <w:rsid w:val="00787DE7"/>
    <w:rsid w:val="00793D34"/>
    <w:rsid w:val="007A3783"/>
    <w:rsid w:val="007A5BC0"/>
    <w:rsid w:val="007B09E2"/>
    <w:rsid w:val="007B1013"/>
    <w:rsid w:val="007B3871"/>
    <w:rsid w:val="007B5B53"/>
    <w:rsid w:val="007B7DE4"/>
    <w:rsid w:val="007C18C4"/>
    <w:rsid w:val="007C32F1"/>
    <w:rsid w:val="007D0AE5"/>
    <w:rsid w:val="007D0E8A"/>
    <w:rsid w:val="007D5D79"/>
    <w:rsid w:val="007D5DB2"/>
    <w:rsid w:val="007E1507"/>
    <w:rsid w:val="007E75ED"/>
    <w:rsid w:val="007F0392"/>
    <w:rsid w:val="007F21CC"/>
    <w:rsid w:val="007F34FD"/>
    <w:rsid w:val="007F398B"/>
    <w:rsid w:val="007F6A8B"/>
    <w:rsid w:val="00801CCF"/>
    <w:rsid w:val="00804393"/>
    <w:rsid w:val="0081112D"/>
    <w:rsid w:val="00811CC0"/>
    <w:rsid w:val="00815E60"/>
    <w:rsid w:val="00816F0C"/>
    <w:rsid w:val="00822070"/>
    <w:rsid w:val="008232F6"/>
    <w:rsid w:val="00823F0D"/>
    <w:rsid w:val="0082494C"/>
    <w:rsid w:val="00825E59"/>
    <w:rsid w:val="008267B0"/>
    <w:rsid w:val="0082708F"/>
    <w:rsid w:val="00832CB5"/>
    <w:rsid w:val="008347AE"/>
    <w:rsid w:val="00834CA6"/>
    <w:rsid w:val="0083748E"/>
    <w:rsid w:val="0083751D"/>
    <w:rsid w:val="008449DA"/>
    <w:rsid w:val="00845040"/>
    <w:rsid w:val="008478AE"/>
    <w:rsid w:val="00851A7E"/>
    <w:rsid w:val="00852545"/>
    <w:rsid w:val="008527B5"/>
    <w:rsid w:val="00860A92"/>
    <w:rsid w:val="00865576"/>
    <w:rsid w:val="008700BB"/>
    <w:rsid w:val="00873736"/>
    <w:rsid w:val="008744C2"/>
    <w:rsid w:val="00874C00"/>
    <w:rsid w:val="008762D1"/>
    <w:rsid w:val="00876FB9"/>
    <w:rsid w:val="008777A2"/>
    <w:rsid w:val="00881883"/>
    <w:rsid w:val="0088417F"/>
    <w:rsid w:val="008853F2"/>
    <w:rsid w:val="00886B20"/>
    <w:rsid w:val="00890410"/>
    <w:rsid w:val="00892FB7"/>
    <w:rsid w:val="00895396"/>
    <w:rsid w:val="008955C7"/>
    <w:rsid w:val="00897306"/>
    <w:rsid w:val="0089780A"/>
    <w:rsid w:val="008A20CE"/>
    <w:rsid w:val="008A64F6"/>
    <w:rsid w:val="008A68E0"/>
    <w:rsid w:val="008A6F9B"/>
    <w:rsid w:val="008B2EFA"/>
    <w:rsid w:val="008B3AE3"/>
    <w:rsid w:val="008B5863"/>
    <w:rsid w:val="008B5F7A"/>
    <w:rsid w:val="008C0BE3"/>
    <w:rsid w:val="008C3E64"/>
    <w:rsid w:val="008C46BC"/>
    <w:rsid w:val="008C73C9"/>
    <w:rsid w:val="008D0685"/>
    <w:rsid w:val="008D0E19"/>
    <w:rsid w:val="008D1257"/>
    <w:rsid w:val="008D2931"/>
    <w:rsid w:val="008D3D46"/>
    <w:rsid w:val="008D4134"/>
    <w:rsid w:val="008D46BB"/>
    <w:rsid w:val="008E01C2"/>
    <w:rsid w:val="008E2210"/>
    <w:rsid w:val="008E259A"/>
    <w:rsid w:val="008E7B78"/>
    <w:rsid w:val="008F127C"/>
    <w:rsid w:val="008F5F07"/>
    <w:rsid w:val="008F7E4B"/>
    <w:rsid w:val="00902440"/>
    <w:rsid w:val="00902F83"/>
    <w:rsid w:val="0090464E"/>
    <w:rsid w:val="0090490C"/>
    <w:rsid w:val="00911637"/>
    <w:rsid w:val="00912EC1"/>
    <w:rsid w:val="00921905"/>
    <w:rsid w:val="009229B3"/>
    <w:rsid w:val="009243CA"/>
    <w:rsid w:val="0092461C"/>
    <w:rsid w:val="00926DC0"/>
    <w:rsid w:val="0093056F"/>
    <w:rsid w:val="009318A3"/>
    <w:rsid w:val="00932059"/>
    <w:rsid w:val="0093284F"/>
    <w:rsid w:val="009341C7"/>
    <w:rsid w:val="00940D84"/>
    <w:rsid w:val="0094199E"/>
    <w:rsid w:val="00945161"/>
    <w:rsid w:val="00945703"/>
    <w:rsid w:val="00951B1F"/>
    <w:rsid w:val="009523EF"/>
    <w:rsid w:val="0095254B"/>
    <w:rsid w:val="00952601"/>
    <w:rsid w:val="009551CD"/>
    <w:rsid w:val="009552B9"/>
    <w:rsid w:val="009566CA"/>
    <w:rsid w:val="00957376"/>
    <w:rsid w:val="00960E41"/>
    <w:rsid w:val="00961DED"/>
    <w:rsid w:val="009652F8"/>
    <w:rsid w:val="00965830"/>
    <w:rsid w:val="00973240"/>
    <w:rsid w:val="0097506C"/>
    <w:rsid w:val="009761D5"/>
    <w:rsid w:val="0097632D"/>
    <w:rsid w:val="009821FA"/>
    <w:rsid w:val="009831D6"/>
    <w:rsid w:val="00984677"/>
    <w:rsid w:val="00985379"/>
    <w:rsid w:val="009859E6"/>
    <w:rsid w:val="00993AE8"/>
    <w:rsid w:val="009955E4"/>
    <w:rsid w:val="009962D2"/>
    <w:rsid w:val="009A2631"/>
    <w:rsid w:val="009A58F4"/>
    <w:rsid w:val="009A72C2"/>
    <w:rsid w:val="009B3B40"/>
    <w:rsid w:val="009B48E2"/>
    <w:rsid w:val="009B5589"/>
    <w:rsid w:val="009C2B13"/>
    <w:rsid w:val="009C431C"/>
    <w:rsid w:val="009C52DF"/>
    <w:rsid w:val="009C7230"/>
    <w:rsid w:val="009C7470"/>
    <w:rsid w:val="009C7C8D"/>
    <w:rsid w:val="009C7CD3"/>
    <w:rsid w:val="009D029E"/>
    <w:rsid w:val="009D100D"/>
    <w:rsid w:val="009D1166"/>
    <w:rsid w:val="009D45C8"/>
    <w:rsid w:val="009D46C8"/>
    <w:rsid w:val="009D4796"/>
    <w:rsid w:val="009D56F9"/>
    <w:rsid w:val="009D6A13"/>
    <w:rsid w:val="009D7181"/>
    <w:rsid w:val="009E0B29"/>
    <w:rsid w:val="009E1D60"/>
    <w:rsid w:val="009E3CCD"/>
    <w:rsid w:val="009E4907"/>
    <w:rsid w:val="009E62F0"/>
    <w:rsid w:val="009F19A8"/>
    <w:rsid w:val="009F695F"/>
    <w:rsid w:val="00A00FB5"/>
    <w:rsid w:val="00A01683"/>
    <w:rsid w:val="00A01D39"/>
    <w:rsid w:val="00A01E4C"/>
    <w:rsid w:val="00A01EEA"/>
    <w:rsid w:val="00A02B6A"/>
    <w:rsid w:val="00A038ED"/>
    <w:rsid w:val="00A05607"/>
    <w:rsid w:val="00A05DFF"/>
    <w:rsid w:val="00A05FD6"/>
    <w:rsid w:val="00A0660A"/>
    <w:rsid w:val="00A06B6E"/>
    <w:rsid w:val="00A0722D"/>
    <w:rsid w:val="00A134F3"/>
    <w:rsid w:val="00A13715"/>
    <w:rsid w:val="00A1388A"/>
    <w:rsid w:val="00A176EE"/>
    <w:rsid w:val="00A201D8"/>
    <w:rsid w:val="00A20F5E"/>
    <w:rsid w:val="00A21D49"/>
    <w:rsid w:val="00A22B27"/>
    <w:rsid w:val="00A26520"/>
    <w:rsid w:val="00A26B65"/>
    <w:rsid w:val="00A273EE"/>
    <w:rsid w:val="00A35984"/>
    <w:rsid w:val="00A4049A"/>
    <w:rsid w:val="00A40668"/>
    <w:rsid w:val="00A42B5A"/>
    <w:rsid w:val="00A431E4"/>
    <w:rsid w:val="00A43602"/>
    <w:rsid w:val="00A47EB2"/>
    <w:rsid w:val="00A5069C"/>
    <w:rsid w:val="00A51784"/>
    <w:rsid w:val="00A52232"/>
    <w:rsid w:val="00A52ADC"/>
    <w:rsid w:val="00A556F3"/>
    <w:rsid w:val="00A57258"/>
    <w:rsid w:val="00A57501"/>
    <w:rsid w:val="00A60413"/>
    <w:rsid w:val="00A65279"/>
    <w:rsid w:val="00A65697"/>
    <w:rsid w:val="00A66531"/>
    <w:rsid w:val="00A67FE9"/>
    <w:rsid w:val="00A711D8"/>
    <w:rsid w:val="00A71A73"/>
    <w:rsid w:val="00A7207C"/>
    <w:rsid w:val="00A7341B"/>
    <w:rsid w:val="00A75406"/>
    <w:rsid w:val="00A7574F"/>
    <w:rsid w:val="00A76551"/>
    <w:rsid w:val="00A76763"/>
    <w:rsid w:val="00A8219E"/>
    <w:rsid w:val="00A82693"/>
    <w:rsid w:val="00A8384D"/>
    <w:rsid w:val="00A851C8"/>
    <w:rsid w:val="00A9089F"/>
    <w:rsid w:val="00A90C5A"/>
    <w:rsid w:val="00AA2B7A"/>
    <w:rsid w:val="00AA4BC9"/>
    <w:rsid w:val="00AA7845"/>
    <w:rsid w:val="00AA7C3C"/>
    <w:rsid w:val="00AB252D"/>
    <w:rsid w:val="00AB3F7F"/>
    <w:rsid w:val="00AB5BCB"/>
    <w:rsid w:val="00AC18A8"/>
    <w:rsid w:val="00AC1A0D"/>
    <w:rsid w:val="00AC46FD"/>
    <w:rsid w:val="00AC5FE8"/>
    <w:rsid w:val="00AC6D1D"/>
    <w:rsid w:val="00AC7D21"/>
    <w:rsid w:val="00AD3A0C"/>
    <w:rsid w:val="00AD5BC9"/>
    <w:rsid w:val="00AD61A7"/>
    <w:rsid w:val="00AD757C"/>
    <w:rsid w:val="00AE0213"/>
    <w:rsid w:val="00AE09B1"/>
    <w:rsid w:val="00AE0BC0"/>
    <w:rsid w:val="00AE22B8"/>
    <w:rsid w:val="00AE518E"/>
    <w:rsid w:val="00AE6A05"/>
    <w:rsid w:val="00AF0580"/>
    <w:rsid w:val="00AF2682"/>
    <w:rsid w:val="00AF3212"/>
    <w:rsid w:val="00AF3F2B"/>
    <w:rsid w:val="00AF3F3E"/>
    <w:rsid w:val="00AF4C20"/>
    <w:rsid w:val="00AF5004"/>
    <w:rsid w:val="00AF5FF5"/>
    <w:rsid w:val="00B008C2"/>
    <w:rsid w:val="00B00987"/>
    <w:rsid w:val="00B01E5F"/>
    <w:rsid w:val="00B0317C"/>
    <w:rsid w:val="00B03610"/>
    <w:rsid w:val="00B0550F"/>
    <w:rsid w:val="00B05738"/>
    <w:rsid w:val="00B10D0B"/>
    <w:rsid w:val="00B11D82"/>
    <w:rsid w:val="00B122DB"/>
    <w:rsid w:val="00B143E4"/>
    <w:rsid w:val="00B14DDC"/>
    <w:rsid w:val="00B15EDA"/>
    <w:rsid w:val="00B20BD3"/>
    <w:rsid w:val="00B21E99"/>
    <w:rsid w:val="00B238BF"/>
    <w:rsid w:val="00B2577A"/>
    <w:rsid w:val="00B25842"/>
    <w:rsid w:val="00B27615"/>
    <w:rsid w:val="00B30A51"/>
    <w:rsid w:val="00B35379"/>
    <w:rsid w:val="00B37C0B"/>
    <w:rsid w:val="00B46B1E"/>
    <w:rsid w:val="00B5097D"/>
    <w:rsid w:val="00B55B4E"/>
    <w:rsid w:val="00B618A6"/>
    <w:rsid w:val="00B620A2"/>
    <w:rsid w:val="00B63A66"/>
    <w:rsid w:val="00B6409C"/>
    <w:rsid w:val="00B65A8B"/>
    <w:rsid w:val="00B70E7F"/>
    <w:rsid w:val="00B7229E"/>
    <w:rsid w:val="00B730F7"/>
    <w:rsid w:val="00B735C9"/>
    <w:rsid w:val="00B73EF1"/>
    <w:rsid w:val="00B73FB8"/>
    <w:rsid w:val="00B746D7"/>
    <w:rsid w:val="00B803D4"/>
    <w:rsid w:val="00B84F47"/>
    <w:rsid w:val="00B90378"/>
    <w:rsid w:val="00B92C3E"/>
    <w:rsid w:val="00B93DB8"/>
    <w:rsid w:val="00B95E03"/>
    <w:rsid w:val="00BA0A43"/>
    <w:rsid w:val="00BA38C2"/>
    <w:rsid w:val="00BB0117"/>
    <w:rsid w:val="00BB1928"/>
    <w:rsid w:val="00BB6C16"/>
    <w:rsid w:val="00BC555E"/>
    <w:rsid w:val="00BC66AC"/>
    <w:rsid w:val="00BD061A"/>
    <w:rsid w:val="00BD1C3F"/>
    <w:rsid w:val="00BD2F96"/>
    <w:rsid w:val="00BD4B6B"/>
    <w:rsid w:val="00BD6715"/>
    <w:rsid w:val="00BE41A2"/>
    <w:rsid w:val="00BE5778"/>
    <w:rsid w:val="00BE5C8C"/>
    <w:rsid w:val="00BE6257"/>
    <w:rsid w:val="00BE73A5"/>
    <w:rsid w:val="00BF4D58"/>
    <w:rsid w:val="00C005E1"/>
    <w:rsid w:val="00C014D2"/>
    <w:rsid w:val="00C032B7"/>
    <w:rsid w:val="00C045BC"/>
    <w:rsid w:val="00C047B9"/>
    <w:rsid w:val="00C109DD"/>
    <w:rsid w:val="00C114EC"/>
    <w:rsid w:val="00C16C49"/>
    <w:rsid w:val="00C25145"/>
    <w:rsid w:val="00C25858"/>
    <w:rsid w:val="00C25928"/>
    <w:rsid w:val="00C33D4B"/>
    <w:rsid w:val="00C33D55"/>
    <w:rsid w:val="00C34318"/>
    <w:rsid w:val="00C347BF"/>
    <w:rsid w:val="00C35BE8"/>
    <w:rsid w:val="00C363B4"/>
    <w:rsid w:val="00C40C1B"/>
    <w:rsid w:val="00C42E44"/>
    <w:rsid w:val="00C4387A"/>
    <w:rsid w:val="00C46455"/>
    <w:rsid w:val="00C50102"/>
    <w:rsid w:val="00C50FDB"/>
    <w:rsid w:val="00C51C99"/>
    <w:rsid w:val="00C559A6"/>
    <w:rsid w:val="00C5612A"/>
    <w:rsid w:val="00C570B9"/>
    <w:rsid w:val="00C6010E"/>
    <w:rsid w:val="00C619E4"/>
    <w:rsid w:val="00C61DB4"/>
    <w:rsid w:val="00C63169"/>
    <w:rsid w:val="00C656B7"/>
    <w:rsid w:val="00C65D58"/>
    <w:rsid w:val="00C6618E"/>
    <w:rsid w:val="00C7500B"/>
    <w:rsid w:val="00C76333"/>
    <w:rsid w:val="00C77CAF"/>
    <w:rsid w:val="00C80C79"/>
    <w:rsid w:val="00C84A62"/>
    <w:rsid w:val="00C84B89"/>
    <w:rsid w:val="00C8529B"/>
    <w:rsid w:val="00C9085B"/>
    <w:rsid w:val="00C932D8"/>
    <w:rsid w:val="00C94E4B"/>
    <w:rsid w:val="00CA21CE"/>
    <w:rsid w:val="00CA2D6C"/>
    <w:rsid w:val="00CA383E"/>
    <w:rsid w:val="00CA4023"/>
    <w:rsid w:val="00CB1F6C"/>
    <w:rsid w:val="00CB5628"/>
    <w:rsid w:val="00CB62E4"/>
    <w:rsid w:val="00CB665A"/>
    <w:rsid w:val="00CB7784"/>
    <w:rsid w:val="00CC0B47"/>
    <w:rsid w:val="00CC0D0A"/>
    <w:rsid w:val="00CC1D4C"/>
    <w:rsid w:val="00CC1D4D"/>
    <w:rsid w:val="00CC4BC2"/>
    <w:rsid w:val="00CC71BA"/>
    <w:rsid w:val="00CD2B4A"/>
    <w:rsid w:val="00CD367C"/>
    <w:rsid w:val="00CD3BC1"/>
    <w:rsid w:val="00CD4EAF"/>
    <w:rsid w:val="00CD5C34"/>
    <w:rsid w:val="00CE21E7"/>
    <w:rsid w:val="00CE397A"/>
    <w:rsid w:val="00CE669E"/>
    <w:rsid w:val="00CF2E19"/>
    <w:rsid w:val="00CF681F"/>
    <w:rsid w:val="00D03EFA"/>
    <w:rsid w:val="00D060EC"/>
    <w:rsid w:val="00D06406"/>
    <w:rsid w:val="00D10C3F"/>
    <w:rsid w:val="00D13427"/>
    <w:rsid w:val="00D1412F"/>
    <w:rsid w:val="00D14A8F"/>
    <w:rsid w:val="00D1584C"/>
    <w:rsid w:val="00D16BB4"/>
    <w:rsid w:val="00D17197"/>
    <w:rsid w:val="00D173BB"/>
    <w:rsid w:val="00D21BF3"/>
    <w:rsid w:val="00D23A5D"/>
    <w:rsid w:val="00D27351"/>
    <w:rsid w:val="00D3055F"/>
    <w:rsid w:val="00D3123A"/>
    <w:rsid w:val="00D3356A"/>
    <w:rsid w:val="00D33812"/>
    <w:rsid w:val="00D33B3F"/>
    <w:rsid w:val="00D416F4"/>
    <w:rsid w:val="00D41BE5"/>
    <w:rsid w:val="00D4325D"/>
    <w:rsid w:val="00D443E4"/>
    <w:rsid w:val="00D45E7B"/>
    <w:rsid w:val="00D46B01"/>
    <w:rsid w:val="00D50EB1"/>
    <w:rsid w:val="00D529FD"/>
    <w:rsid w:val="00D52BA9"/>
    <w:rsid w:val="00D5347A"/>
    <w:rsid w:val="00D54617"/>
    <w:rsid w:val="00D610FF"/>
    <w:rsid w:val="00D6415D"/>
    <w:rsid w:val="00D66604"/>
    <w:rsid w:val="00D707F4"/>
    <w:rsid w:val="00D733A1"/>
    <w:rsid w:val="00D733DD"/>
    <w:rsid w:val="00D74218"/>
    <w:rsid w:val="00D74740"/>
    <w:rsid w:val="00D757C9"/>
    <w:rsid w:val="00D801A5"/>
    <w:rsid w:val="00D82229"/>
    <w:rsid w:val="00D8570D"/>
    <w:rsid w:val="00D87DC1"/>
    <w:rsid w:val="00D9202B"/>
    <w:rsid w:val="00DA11C4"/>
    <w:rsid w:val="00DA136C"/>
    <w:rsid w:val="00DA1DC2"/>
    <w:rsid w:val="00DA5BC8"/>
    <w:rsid w:val="00DA6923"/>
    <w:rsid w:val="00DA7189"/>
    <w:rsid w:val="00DB060F"/>
    <w:rsid w:val="00DB1B93"/>
    <w:rsid w:val="00DB38B8"/>
    <w:rsid w:val="00DB494B"/>
    <w:rsid w:val="00DB5201"/>
    <w:rsid w:val="00DB681C"/>
    <w:rsid w:val="00DC14EF"/>
    <w:rsid w:val="00DC1BC0"/>
    <w:rsid w:val="00DD0ADD"/>
    <w:rsid w:val="00DD27F5"/>
    <w:rsid w:val="00DD2C00"/>
    <w:rsid w:val="00DD4603"/>
    <w:rsid w:val="00DD5E31"/>
    <w:rsid w:val="00DD6146"/>
    <w:rsid w:val="00DE03BE"/>
    <w:rsid w:val="00DE26FF"/>
    <w:rsid w:val="00DF07EE"/>
    <w:rsid w:val="00DF0D96"/>
    <w:rsid w:val="00DF130D"/>
    <w:rsid w:val="00DF1FAD"/>
    <w:rsid w:val="00DF3273"/>
    <w:rsid w:val="00DF5398"/>
    <w:rsid w:val="00DF6BC7"/>
    <w:rsid w:val="00DF73F8"/>
    <w:rsid w:val="00E01F56"/>
    <w:rsid w:val="00E04705"/>
    <w:rsid w:val="00E13C4E"/>
    <w:rsid w:val="00E15776"/>
    <w:rsid w:val="00E2006F"/>
    <w:rsid w:val="00E20417"/>
    <w:rsid w:val="00E25CAA"/>
    <w:rsid w:val="00E25E4C"/>
    <w:rsid w:val="00E26EB5"/>
    <w:rsid w:val="00E27070"/>
    <w:rsid w:val="00E2761C"/>
    <w:rsid w:val="00E27704"/>
    <w:rsid w:val="00E31C72"/>
    <w:rsid w:val="00E321CF"/>
    <w:rsid w:val="00E32235"/>
    <w:rsid w:val="00E326D3"/>
    <w:rsid w:val="00E32C71"/>
    <w:rsid w:val="00E32F80"/>
    <w:rsid w:val="00E338C5"/>
    <w:rsid w:val="00E33DB6"/>
    <w:rsid w:val="00E35937"/>
    <w:rsid w:val="00E36432"/>
    <w:rsid w:val="00E40878"/>
    <w:rsid w:val="00E40B10"/>
    <w:rsid w:val="00E41D91"/>
    <w:rsid w:val="00E42F4D"/>
    <w:rsid w:val="00E5091A"/>
    <w:rsid w:val="00E50EB4"/>
    <w:rsid w:val="00E511A6"/>
    <w:rsid w:val="00E548D3"/>
    <w:rsid w:val="00E5549E"/>
    <w:rsid w:val="00E55937"/>
    <w:rsid w:val="00E5611D"/>
    <w:rsid w:val="00E61242"/>
    <w:rsid w:val="00E6555A"/>
    <w:rsid w:val="00E66432"/>
    <w:rsid w:val="00E700FB"/>
    <w:rsid w:val="00E7012A"/>
    <w:rsid w:val="00E70AC8"/>
    <w:rsid w:val="00E735E9"/>
    <w:rsid w:val="00E74D7E"/>
    <w:rsid w:val="00E75224"/>
    <w:rsid w:val="00E75B1A"/>
    <w:rsid w:val="00E774FE"/>
    <w:rsid w:val="00E8643B"/>
    <w:rsid w:val="00E9416A"/>
    <w:rsid w:val="00E946A9"/>
    <w:rsid w:val="00EA3A77"/>
    <w:rsid w:val="00EA5E71"/>
    <w:rsid w:val="00EA6E35"/>
    <w:rsid w:val="00EB1AC4"/>
    <w:rsid w:val="00EB70D1"/>
    <w:rsid w:val="00EC6819"/>
    <w:rsid w:val="00ED17EC"/>
    <w:rsid w:val="00ED2BC3"/>
    <w:rsid w:val="00ED5C5A"/>
    <w:rsid w:val="00ED695F"/>
    <w:rsid w:val="00EE379E"/>
    <w:rsid w:val="00EE506E"/>
    <w:rsid w:val="00EE73B8"/>
    <w:rsid w:val="00EF05FD"/>
    <w:rsid w:val="00EF08C6"/>
    <w:rsid w:val="00EF0FFF"/>
    <w:rsid w:val="00EF3028"/>
    <w:rsid w:val="00EF3BDA"/>
    <w:rsid w:val="00EF4E82"/>
    <w:rsid w:val="00EF4EDE"/>
    <w:rsid w:val="00EF55EB"/>
    <w:rsid w:val="00EF774F"/>
    <w:rsid w:val="00F03C01"/>
    <w:rsid w:val="00F05D4D"/>
    <w:rsid w:val="00F061B7"/>
    <w:rsid w:val="00F06F30"/>
    <w:rsid w:val="00F1355D"/>
    <w:rsid w:val="00F13993"/>
    <w:rsid w:val="00F141EC"/>
    <w:rsid w:val="00F15864"/>
    <w:rsid w:val="00F17AE3"/>
    <w:rsid w:val="00F20F0A"/>
    <w:rsid w:val="00F21F69"/>
    <w:rsid w:val="00F26ACD"/>
    <w:rsid w:val="00F2745F"/>
    <w:rsid w:val="00F30BB7"/>
    <w:rsid w:val="00F3357B"/>
    <w:rsid w:val="00F341F8"/>
    <w:rsid w:val="00F34920"/>
    <w:rsid w:val="00F36BDD"/>
    <w:rsid w:val="00F37716"/>
    <w:rsid w:val="00F40EB0"/>
    <w:rsid w:val="00F41077"/>
    <w:rsid w:val="00F42E2E"/>
    <w:rsid w:val="00F43A0B"/>
    <w:rsid w:val="00F46162"/>
    <w:rsid w:val="00F46FEC"/>
    <w:rsid w:val="00F500CC"/>
    <w:rsid w:val="00F50CF0"/>
    <w:rsid w:val="00F50DCE"/>
    <w:rsid w:val="00F51C1E"/>
    <w:rsid w:val="00F5206A"/>
    <w:rsid w:val="00F56947"/>
    <w:rsid w:val="00F579FE"/>
    <w:rsid w:val="00F610B4"/>
    <w:rsid w:val="00F610C3"/>
    <w:rsid w:val="00F610C6"/>
    <w:rsid w:val="00F65BA7"/>
    <w:rsid w:val="00F65DCD"/>
    <w:rsid w:val="00F6691B"/>
    <w:rsid w:val="00F72510"/>
    <w:rsid w:val="00F72D1A"/>
    <w:rsid w:val="00F7418F"/>
    <w:rsid w:val="00F7569E"/>
    <w:rsid w:val="00F75CA7"/>
    <w:rsid w:val="00F7777B"/>
    <w:rsid w:val="00F8345D"/>
    <w:rsid w:val="00F83B19"/>
    <w:rsid w:val="00F86DF6"/>
    <w:rsid w:val="00F874C4"/>
    <w:rsid w:val="00F94562"/>
    <w:rsid w:val="00F951AA"/>
    <w:rsid w:val="00F97758"/>
    <w:rsid w:val="00F97913"/>
    <w:rsid w:val="00FA0CB7"/>
    <w:rsid w:val="00FA1014"/>
    <w:rsid w:val="00FA1B4A"/>
    <w:rsid w:val="00FA2828"/>
    <w:rsid w:val="00FA320A"/>
    <w:rsid w:val="00FA5E17"/>
    <w:rsid w:val="00FB272A"/>
    <w:rsid w:val="00FB3968"/>
    <w:rsid w:val="00FB4205"/>
    <w:rsid w:val="00FB762D"/>
    <w:rsid w:val="00FBDB5D"/>
    <w:rsid w:val="00FC169C"/>
    <w:rsid w:val="00FC1CC2"/>
    <w:rsid w:val="00FC4420"/>
    <w:rsid w:val="00FC47D9"/>
    <w:rsid w:val="00FC4AF6"/>
    <w:rsid w:val="00FC57DE"/>
    <w:rsid w:val="00FC72EE"/>
    <w:rsid w:val="00FC748B"/>
    <w:rsid w:val="00FD09F5"/>
    <w:rsid w:val="00FD16EC"/>
    <w:rsid w:val="00FD27B4"/>
    <w:rsid w:val="00FE254B"/>
    <w:rsid w:val="00FE2F14"/>
    <w:rsid w:val="00FE3F0B"/>
    <w:rsid w:val="00FE4A2B"/>
    <w:rsid w:val="00FE4BD2"/>
    <w:rsid w:val="00FE53A1"/>
    <w:rsid w:val="00FF1D39"/>
    <w:rsid w:val="00FF24A5"/>
    <w:rsid w:val="00FF5D2D"/>
    <w:rsid w:val="00FF791A"/>
    <w:rsid w:val="01C628E4"/>
    <w:rsid w:val="02B2D2B6"/>
    <w:rsid w:val="02CE8FC1"/>
    <w:rsid w:val="0455D404"/>
    <w:rsid w:val="08FFDCD9"/>
    <w:rsid w:val="0A81D628"/>
    <w:rsid w:val="0E3EA0F3"/>
    <w:rsid w:val="10800CA7"/>
    <w:rsid w:val="110E3F75"/>
    <w:rsid w:val="11D25D89"/>
    <w:rsid w:val="11F9A993"/>
    <w:rsid w:val="1266B56C"/>
    <w:rsid w:val="12867FE7"/>
    <w:rsid w:val="128F18E0"/>
    <w:rsid w:val="129E4D9A"/>
    <w:rsid w:val="144006B8"/>
    <w:rsid w:val="166A0A2C"/>
    <w:rsid w:val="178297E8"/>
    <w:rsid w:val="1A11D633"/>
    <w:rsid w:val="1D7ADBE4"/>
    <w:rsid w:val="1DE99BEE"/>
    <w:rsid w:val="201C3BFE"/>
    <w:rsid w:val="21588798"/>
    <w:rsid w:val="2479F8CD"/>
    <w:rsid w:val="2519D35A"/>
    <w:rsid w:val="26F850F6"/>
    <w:rsid w:val="27549DC3"/>
    <w:rsid w:val="2BE40F8D"/>
    <w:rsid w:val="2BF16C5C"/>
    <w:rsid w:val="2E37D14F"/>
    <w:rsid w:val="2F782316"/>
    <w:rsid w:val="32780377"/>
    <w:rsid w:val="330852B5"/>
    <w:rsid w:val="34A50B4E"/>
    <w:rsid w:val="356F2BB4"/>
    <w:rsid w:val="36108AAA"/>
    <w:rsid w:val="39267C9B"/>
    <w:rsid w:val="3A7C3878"/>
    <w:rsid w:val="3DEBD842"/>
    <w:rsid w:val="3FBEB383"/>
    <w:rsid w:val="418235E4"/>
    <w:rsid w:val="41BB3DBE"/>
    <w:rsid w:val="423947FC"/>
    <w:rsid w:val="42B831A3"/>
    <w:rsid w:val="42CDBE34"/>
    <w:rsid w:val="45617386"/>
    <w:rsid w:val="45B04A12"/>
    <w:rsid w:val="45F71A3E"/>
    <w:rsid w:val="49623EBB"/>
    <w:rsid w:val="4A163EDE"/>
    <w:rsid w:val="4C3C00B4"/>
    <w:rsid w:val="4EAAC039"/>
    <w:rsid w:val="5187BC04"/>
    <w:rsid w:val="54B88DE3"/>
    <w:rsid w:val="57AB8B71"/>
    <w:rsid w:val="5A417BAF"/>
    <w:rsid w:val="5CB74B11"/>
    <w:rsid w:val="5D5ACC6E"/>
    <w:rsid w:val="5DE563FE"/>
    <w:rsid w:val="607A16AB"/>
    <w:rsid w:val="60B0E758"/>
    <w:rsid w:val="61800E07"/>
    <w:rsid w:val="62B236B0"/>
    <w:rsid w:val="637F643C"/>
    <w:rsid w:val="654A2AC7"/>
    <w:rsid w:val="66423CF3"/>
    <w:rsid w:val="664C338A"/>
    <w:rsid w:val="68C8A43D"/>
    <w:rsid w:val="69A6D1DB"/>
    <w:rsid w:val="6BF22460"/>
    <w:rsid w:val="6D4B64F8"/>
    <w:rsid w:val="6DAB89EC"/>
    <w:rsid w:val="6ECFB152"/>
    <w:rsid w:val="6FB14398"/>
    <w:rsid w:val="703044D3"/>
    <w:rsid w:val="743790C7"/>
    <w:rsid w:val="74E5A840"/>
    <w:rsid w:val="7593855A"/>
    <w:rsid w:val="7634FD63"/>
    <w:rsid w:val="7776F83E"/>
    <w:rsid w:val="778A6284"/>
    <w:rsid w:val="7933C4CF"/>
    <w:rsid w:val="79710558"/>
    <w:rsid w:val="7A21D6EC"/>
    <w:rsid w:val="7AE51AD0"/>
    <w:rsid w:val="7C88E8A8"/>
    <w:rsid w:val="7DEE7945"/>
    <w:rsid w:val="7FBC83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0654C"/>
  <w15:docId w15:val="{F1143299-A78D-4D45-B441-AC60BDC49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Batang"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B6B"/>
  </w:style>
  <w:style w:type="paragraph" w:styleId="Heading1">
    <w:name w:val="heading 1"/>
    <w:basedOn w:val="Normal"/>
    <w:next w:val="Normal"/>
    <w:link w:val="Heading1Char"/>
    <w:uiPriority w:val="9"/>
    <w:qFormat/>
    <w:rsid w:val="00C84B89"/>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5E44"/>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841"/>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71A73"/>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71A73"/>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71A73"/>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71A73"/>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1A73"/>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71A73"/>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B8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4593E"/>
    <w:rPr>
      <w:color w:val="0000FF" w:themeColor="hyperlink"/>
      <w:u w:val="single"/>
    </w:rPr>
  </w:style>
  <w:style w:type="paragraph" w:styleId="Header">
    <w:name w:val="header"/>
    <w:basedOn w:val="Normal"/>
    <w:link w:val="HeaderChar"/>
    <w:uiPriority w:val="99"/>
    <w:unhideWhenUsed/>
    <w:rsid w:val="007459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93E"/>
  </w:style>
  <w:style w:type="paragraph" w:styleId="Footer">
    <w:name w:val="footer"/>
    <w:basedOn w:val="Normal"/>
    <w:link w:val="FooterChar"/>
    <w:uiPriority w:val="99"/>
    <w:unhideWhenUsed/>
    <w:rsid w:val="007459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93E"/>
  </w:style>
  <w:style w:type="paragraph" w:styleId="BalloonText">
    <w:name w:val="Balloon Text"/>
    <w:basedOn w:val="Normal"/>
    <w:link w:val="BalloonTextChar"/>
    <w:uiPriority w:val="99"/>
    <w:semiHidden/>
    <w:unhideWhenUsed/>
    <w:rsid w:val="00745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93E"/>
    <w:rPr>
      <w:rFonts w:ascii="Tahoma" w:hAnsi="Tahoma" w:cs="Tahoma"/>
      <w:sz w:val="16"/>
      <w:szCs w:val="16"/>
    </w:rPr>
  </w:style>
  <w:style w:type="paragraph" w:styleId="TOCHeading">
    <w:name w:val="TOC Heading"/>
    <w:basedOn w:val="Heading1"/>
    <w:next w:val="Normal"/>
    <w:uiPriority w:val="39"/>
    <w:unhideWhenUsed/>
    <w:qFormat/>
    <w:rsid w:val="00554190"/>
    <w:pPr>
      <w:outlineLvl w:val="9"/>
    </w:pPr>
    <w:rPr>
      <w:lang w:eastAsia="ja-JP"/>
    </w:rPr>
  </w:style>
  <w:style w:type="paragraph" w:styleId="TOC1">
    <w:name w:val="toc 1"/>
    <w:basedOn w:val="Normal"/>
    <w:next w:val="Normal"/>
    <w:autoRedefine/>
    <w:uiPriority w:val="39"/>
    <w:unhideWhenUsed/>
    <w:rsid w:val="00554190"/>
    <w:pPr>
      <w:spacing w:after="100"/>
    </w:pPr>
  </w:style>
  <w:style w:type="paragraph" w:styleId="Title">
    <w:name w:val="Title"/>
    <w:basedOn w:val="Normal"/>
    <w:next w:val="Normal"/>
    <w:link w:val="TitleChar"/>
    <w:uiPriority w:val="10"/>
    <w:qFormat/>
    <w:rsid w:val="005541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41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65DCD"/>
    <w:pPr>
      <w:ind w:left="720"/>
      <w:contextualSpacing/>
    </w:pPr>
  </w:style>
  <w:style w:type="character" w:customStyle="1" w:styleId="Heading2Char">
    <w:name w:val="Heading 2 Char"/>
    <w:basedOn w:val="DefaultParagraphFont"/>
    <w:link w:val="Heading2"/>
    <w:uiPriority w:val="9"/>
    <w:rsid w:val="006D5E44"/>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94171"/>
    <w:pPr>
      <w:spacing w:line="240" w:lineRule="auto"/>
    </w:pPr>
    <w:rPr>
      <w:b/>
      <w:bCs/>
      <w:color w:val="4F81BD" w:themeColor="accent1"/>
      <w:sz w:val="18"/>
      <w:szCs w:val="18"/>
    </w:rPr>
  </w:style>
  <w:style w:type="table" w:styleId="TableGrid">
    <w:name w:val="Table Grid"/>
    <w:basedOn w:val="TableNormal"/>
    <w:uiPriority w:val="59"/>
    <w:rsid w:val="00BE4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A3783"/>
    <w:pPr>
      <w:spacing w:after="100"/>
      <w:ind w:left="220"/>
    </w:pPr>
  </w:style>
  <w:style w:type="character" w:customStyle="1" w:styleId="Heading3Char">
    <w:name w:val="Heading 3 Char"/>
    <w:basedOn w:val="DefaultParagraphFont"/>
    <w:link w:val="Heading3"/>
    <w:uiPriority w:val="9"/>
    <w:rsid w:val="0064784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71A7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71A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71A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71A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71A7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71A73"/>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E61242"/>
    <w:pPr>
      <w:spacing w:after="0" w:line="240" w:lineRule="auto"/>
    </w:pPr>
  </w:style>
  <w:style w:type="paragraph" w:styleId="TOC3">
    <w:name w:val="toc 3"/>
    <w:basedOn w:val="Normal"/>
    <w:next w:val="Normal"/>
    <w:autoRedefine/>
    <w:uiPriority w:val="39"/>
    <w:unhideWhenUsed/>
    <w:rsid w:val="000F0CE6"/>
    <w:pPr>
      <w:spacing w:after="100"/>
      <w:ind w:left="440"/>
    </w:pPr>
  </w:style>
  <w:style w:type="character" w:customStyle="1" w:styleId="fontstyle01">
    <w:name w:val="fontstyle01"/>
    <w:basedOn w:val="DefaultParagraphFont"/>
    <w:rsid w:val="00A201D8"/>
    <w:rPr>
      <w:rFonts w:ascii="TimesNewRomanPSMT" w:hAnsi="TimesNewRomanPSMT" w:hint="default"/>
      <w:b w:val="0"/>
      <w:bCs w:val="0"/>
      <w:i w:val="0"/>
      <w:iCs w:val="0"/>
      <w:color w:val="000000"/>
      <w:sz w:val="20"/>
      <w:szCs w:val="20"/>
    </w:rPr>
  </w:style>
  <w:style w:type="character" w:customStyle="1" w:styleId="fontstyle21">
    <w:name w:val="fontstyle21"/>
    <w:basedOn w:val="DefaultParagraphFont"/>
    <w:rsid w:val="00A201D8"/>
    <w:rPr>
      <w:rFonts w:ascii="TimesNewRomanPS-ItalicMT" w:hAnsi="TimesNewRomanPS-ItalicMT" w:hint="default"/>
      <w:b w:val="0"/>
      <w:bCs w:val="0"/>
      <w:i/>
      <w:iCs/>
      <w:color w:val="000000"/>
      <w:sz w:val="20"/>
      <w:szCs w:val="20"/>
    </w:rPr>
  </w:style>
  <w:style w:type="paragraph" w:customStyle="1" w:styleId="EndNoteBibliographyTitle">
    <w:name w:val="EndNote Bibliography Title"/>
    <w:basedOn w:val="Normal"/>
    <w:link w:val="EndNoteBibliographyTitleChar"/>
    <w:rsid w:val="00176A9A"/>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176A9A"/>
    <w:rPr>
      <w:rFonts w:ascii="Calibri" w:hAnsi="Calibri" w:cs="Calibri"/>
      <w:noProof/>
    </w:rPr>
  </w:style>
  <w:style w:type="paragraph" w:customStyle="1" w:styleId="EndNoteBibliography">
    <w:name w:val="EndNote Bibliography"/>
    <w:basedOn w:val="Normal"/>
    <w:link w:val="EndNoteBibliographyChar"/>
    <w:rsid w:val="00176A9A"/>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176A9A"/>
    <w:rPr>
      <w:rFonts w:ascii="Calibri" w:hAnsi="Calibri" w:cs="Calibri"/>
      <w:noProof/>
    </w:rPr>
  </w:style>
  <w:style w:type="paragraph" w:styleId="Bibliography">
    <w:name w:val="Bibliography"/>
    <w:basedOn w:val="Normal"/>
    <w:next w:val="Normal"/>
    <w:uiPriority w:val="37"/>
    <w:unhideWhenUsed/>
    <w:rsid w:val="0062771D"/>
    <w:pPr>
      <w:tabs>
        <w:tab w:val="left" w:pos="504"/>
      </w:tabs>
      <w:spacing w:after="240" w:line="240" w:lineRule="auto"/>
      <w:ind w:left="504" w:hanging="504"/>
    </w:pPr>
  </w:style>
  <w:style w:type="character" w:customStyle="1" w:styleId="readonlyfield">
    <w:name w:val="readonlyfield"/>
    <w:basedOn w:val="DefaultParagraphFont"/>
    <w:rsid w:val="00921905"/>
  </w:style>
  <w:style w:type="character" w:customStyle="1" w:styleId="numericfield">
    <w:name w:val="numericfield"/>
    <w:basedOn w:val="DefaultParagraphFont"/>
    <w:rsid w:val="00921905"/>
  </w:style>
  <w:style w:type="character" w:styleId="CommentReference">
    <w:name w:val="annotation reference"/>
    <w:basedOn w:val="DefaultParagraphFont"/>
    <w:uiPriority w:val="99"/>
    <w:semiHidden/>
    <w:unhideWhenUsed/>
    <w:rsid w:val="00251097"/>
    <w:rPr>
      <w:sz w:val="16"/>
      <w:szCs w:val="16"/>
    </w:rPr>
  </w:style>
  <w:style w:type="paragraph" w:styleId="CommentText">
    <w:name w:val="annotation text"/>
    <w:basedOn w:val="Normal"/>
    <w:link w:val="CommentTextChar"/>
    <w:uiPriority w:val="99"/>
    <w:semiHidden/>
    <w:unhideWhenUsed/>
    <w:rsid w:val="00251097"/>
    <w:pPr>
      <w:spacing w:line="240" w:lineRule="auto"/>
    </w:pPr>
    <w:rPr>
      <w:sz w:val="20"/>
      <w:szCs w:val="20"/>
    </w:rPr>
  </w:style>
  <w:style w:type="character" w:customStyle="1" w:styleId="CommentTextChar">
    <w:name w:val="Comment Text Char"/>
    <w:basedOn w:val="DefaultParagraphFont"/>
    <w:link w:val="CommentText"/>
    <w:uiPriority w:val="99"/>
    <w:semiHidden/>
    <w:rsid w:val="00251097"/>
    <w:rPr>
      <w:sz w:val="20"/>
      <w:szCs w:val="20"/>
    </w:rPr>
  </w:style>
  <w:style w:type="paragraph" w:styleId="CommentSubject">
    <w:name w:val="annotation subject"/>
    <w:basedOn w:val="CommentText"/>
    <w:next w:val="CommentText"/>
    <w:link w:val="CommentSubjectChar"/>
    <w:uiPriority w:val="99"/>
    <w:semiHidden/>
    <w:unhideWhenUsed/>
    <w:rsid w:val="00251097"/>
    <w:rPr>
      <w:b/>
      <w:bCs/>
    </w:rPr>
  </w:style>
  <w:style w:type="character" w:customStyle="1" w:styleId="CommentSubjectChar">
    <w:name w:val="Comment Subject Char"/>
    <w:basedOn w:val="CommentTextChar"/>
    <w:link w:val="CommentSubject"/>
    <w:uiPriority w:val="99"/>
    <w:semiHidden/>
    <w:rsid w:val="00251097"/>
    <w:rPr>
      <w:b/>
      <w:bCs/>
      <w:sz w:val="20"/>
      <w:szCs w:val="20"/>
    </w:rPr>
  </w:style>
  <w:style w:type="paragraph" w:styleId="NormalWeb">
    <w:name w:val="Normal (Web)"/>
    <w:basedOn w:val="Normal"/>
    <w:uiPriority w:val="99"/>
    <w:semiHidden/>
    <w:unhideWhenUsed/>
    <w:rsid w:val="00A176EE"/>
    <w:pPr>
      <w:spacing w:before="100" w:beforeAutospacing="1" w:after="100" w:afterAutospacing="1" w:line="240" w:lineRule="auto"/>
    </w:pPr>
    <w:rPr>
      <w:rFonts w:ascii="Times New Roman" w:eastAsia="Times New Roman" w:hAnsi="Times New Roman" w:cs="Times New Roman"/>
      <w:sz w:val="24"/>
      <w:szCs w:val="24"/>
      <w:lang w:eastAsia="ko-KR"/>
    </w:rPr>
  </w:style>
  <w:style w:type="paragraph" w:customStyle="1" w:styleId="BodyText12">
    <w:name w:val="Body Text 12"/>
    <w:basedOn w:val="Normal"/>
    <w:link w:val="BodyText12Char"/>
    <w:qFormat/>
    <w:rsid w:val="00D733A1"/>
    <w:pPr>
      <w:widowControl w:val="0"/>
      <w:pBdr>
        <w:top w:val="nil"/>
        <w:left w:val="nil"/>
        <w:bottom w:val="nil"/>
        <w:right w:val="nil"/>
        <w:between w:val="nil"/>
      </w:pBdr>
      <w:jc w:val="both"/>
    </w:pPr>
    <w:rPr>
      <w:rFonts w:ascii="Calibri" w:eastAsiaTheme="minorEastAsia" w:hAnsi="Calibri" w:cs="Calibri"/>
      <w:color w:val="000000"/>
    </w:rPr>
  </w:style>
  <w:style w:type="character" w:customStyle="1" w:styleId="BodyText12Char">
    <w:name w:val="Body Text 12 Char"/>
    <w:basedOn w:val="DefaultParagraphFont"/>
    <w:link w:val="BodyText12"/>
    <w:rsid w:val="00D733A1"/>
    <w:rPr>
      <w:rFonts w:ascii="Calibri" w:eastAsiaTheme="minorEastAsia" w:hAnsi="Calibri" w:cs="Calibri"/>
      <w:color w:val="000000"/>
    </w:rPr>
  </w:style>
  <w:style w:type="paragraph" w:customStyle="1" w:styleId="msonormal0">
    <w:name w:val="msonormal"/>
    <w:basedOn w:val="Normal"/>
    <w:rsid w:val="0022649F"/>
    <w:pPr>
      <w:spacing w:before="100" w:beforeAutospacing="1" w:after="100" w:afterAutospacing="1" w:line="240" w:lineRule="auto"/>
    </w:pPr>
    <w:rPr>
      <w:rFonts w:ascii="Gulim" w:eastAsia="Gulim" w:hAnsi="Gulim" w:cs="Gulim"/>
      <w:sz w:val="24"/>
      <w:szCs w:val="24"/>
      <w:lang w:eastAsia="ko-KR"/>
    </w:rPr>
  </w:style>
  <w:style w:type="character" w:customStyle="1" w:styleId="ellipsis">
    <w:name w:val="ellipsis"/>
    <w:basedOn w:val="DefaultParagraphFont"/>
    <w:rsid w:val="00026504"/>
  </w:style>
  <w:style w:type="character" w:customStyle="1" w:styleId="apple-converted-space">
    <w:name w:val="apple-converted-space"/>
    <w:basedOn w:val="DefaultParagraphFont"/>
    <w:rsid w:val="00440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6349">
      <w:bodyDiv w:val="1"/>
      <w:marLeft w:val="0"/>
      <w:marRight w:val="0"/>
      <w:marTop w:val="0"/>
      <w:marBottom w:val="0"/>
      <w:divBdr>
        <w:top w:val="none" w:sz="0" w:space="0" w:color="auto"/>
        <w:left w:val="none" w:sz="0" w:space="0" w:color="auto"/>
        <w:bottom w:val="none" w:sz="0" w:space="0" w:color="auto"/>
        <w:right w:val="none" w:sz="0" w:space="0" w:color="auto"/>
      </w:divBdr>
    </w:div>
    <w:div w:id="45838126">
      <w:bodyDiv w:val="1"/>
      <w:marLeft w:val="0"/>
      <w:marRight w:val="0"/>
      <w:marTop w:val="0"/>
      <w:marBottom w:val="0"/>
      <w:divBdr>
        <w:top w:val="none" w:sz="0" w:space="0" w:color="auto"/>
        <w:left w:val="none" w:sz="0" w:space="0" w:color="auto"/>
        <w:bottom w:val="none" w:sz="0" w:space="0" w:color="auto"/>
        <w:right w:val="none" w:sz="0" w:space="0" w:color="auto"/>
      </w:divBdr>
    </w:div>
    <w:div w:id="59836256">
      <w:bodyDiv w:val="1"/>
      <w:marLeft w:val="0"/>
      <w:marRight w:val="0"/>
      <w:marTop w:val="0"/>
      <w:marBottom w:val="0"/>
      <w:divBdr>
        <w:top w:val="none" w:sz="0" w:space="0" w:color="auto"/>
        <w:left w:val="none" w:sz="0" w:space="0" w:color="auto"/>
        <w:bottom w:val="none" w:sz="0" w:space="0" w:color="auto"/>
        <w:right w:val="none" w:sz="0" w:space="0" w:color="auto"/>
      </w:divBdr>
      <w:divsChild>
        <w:div w:id="1429043070">
          <w:marLeft w:val="0"/>
          <w:marRight w:val="0"/>
          <w:marTop w:val="180"/>
          <w:marBottom w:val="45"/>
          <w:divBdr>
            <w:top w:val="none" w:sz="0" w:space="0" w:color="auto"/>
            <w:left w:val="none" w:sz="0" w:space="0" w:color="auto"/>
            <w:bottom w:val="none" w:sz="0" w:space="0" w:color="auto"/>
            <w:right w:val="none" w:sz="0" w:space="0" w:color="auto"/>
          </w:divBdr>
        </w:div>
        <w:div w:id="1440295408">
          <w:marLeft w:val="0"/>
          <w:marRight w:val="0"/>
          <w:marTop w:val="180"/>
          <w:marBottom w:val="45"/>
          <w:divBdr>
            <w:top w:val="none" w:sz="0" w:space="0" w:color="auto"/>
            <w:left w:val="none" w:sz="0" w:space="0" w:color="auto"/>
            <w:bottom w:val="none" w:sz="0" w:space="0" w:color="auto"/>
            <w:right w:val="none" w:sz="0" w:space="0" w:color="auto"/>
          </w:divBdr>
        </w:div>
        <w:div w:id="1846935598">
          <w:marLeft w:val="0"/>
          <w:marRight w:val="0"/>
          <w:marTop w:val="0"/>
          <w:marBottom w:val="0"/>
          <w:divBdr>
            <w:top w:val="none" w:sz="0" w:space="0" w:color="auto"/>
            <w:left w:val="none" w:sz="0" w:space="0" w:color="auto"/>
            <w:bottom w:val="none" w:sz="0" w:space="0" w:color="auto"/>
            <w:right w:val="none" w:sz="0" w:space="0" w:color="auto"/>
          </w:divBdr>
        </w:div>
        <w:div w:id="1915503061">
          <w:marLeft w:val="0"/>
          <w:marRight w:val="0"/>
          <w:marTop w:val="0"/>
          <w:marBottom w:val="0"/>
          <w:divBdr>
            <w:top w:val="none" w:sz="0" w:space="0" w:color="auto"/>
            <w:left w:val="none" w:sz="0" w:space="0" w:color="auto"/>
            <w:bottom w:val="none" w:sz="0" w:space="0" w:color="auto"/>
            <w:right w:val="none" w:sz="0" w:space="0" w:color="auto"/>
          </w:divBdr>
        </w:div>
        <w:div w:id="203175225">
          <w:marLeft w:val="0"/>
          <w:marRight w:val="0"/>
          <w:marTop w:val="0"/>
          <w:marBottom w:val="0"/>
          <w:divBdr>
            <w:top w:val="none" w:sz="0" w:space="0" w:color="auto"/>
            <w:left w:val="none" w:sz="0" w:space="0" w:color="auto"/>
            <w:bottom w:val="none" w:sz="0" w:space="0" w:color="auto"/>
            <w:right w:val="none" w:sz="0" w:space="0" w:color="auto"/>
          </w:divBdr>
          <w:divsChild>
            <w:div w:id="880753895">
              <w:marLeft w:val="0"/>
              <w:marRight w:val="0"/>
              <w:marTop w:val="180"/>
              <w:marBottom w:val="45"/>
              <w:divBdr>
                <w:top w:val="none" w:sz="0" w:space="0" w:color="auto"/>
                <w:left w:val="none" w:sz="0" w:space="0" w:color="auto"/>
                <w:bottom w:val="none" w:sz="0" w:space="0" w:color="auto"/>
                <w:right w:val="none" w:sz="0" w:space="0" w:color="auto"/>
              </w:divBdr>
            </w:div>
            <w:div w:id="301692783">
              <w:marLeft w:val="0"/>
              <w:marRight w:val="0"/>
              <w:marTop w:val="0"/>
              <w:marBottom w:val="0"/>
              <w:divBdr>
                <w:top w:val="none" w:sz="0" w:space="0" w:color="auto"/>
                <w:left w:val="none" w:sz="0" w:space="0" w:color="auto"/>
                <w:bottom w:val="none" w:sz="0" w:space="0" w:color="auto"/>
                <w:right w:val="none" w:sz="0" w:space="0" w:color="auto"/>
              </w:divBdr>
              <w:divsChild>
                <w:div w:id="2116636200">
                  <w:marLeft w:val="0"/>
                  <w:marRight w:val="0"/>
                  <w:marTop w:val="0"/>
                  <w:marBottom w:val="0"/>
                  <w:divBdr>
                    <w:top w:val="none" w:sz="0" w:space="0" w:color="auto"/>
                    <w:left w:val="none" w:sz="0" w:space="0" w:color="auto"/>
                    <w:bottom w:val="none" w:sz="0" w:space="0" w:color="auto"/>
                    <w:right w:val="none" w:sz="0" w:space="0" w:color="auto"/>
                  </w:divBdr>
                </w:div>
                <w:div w:id="82636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18141">
          <w:marLeft w:val="0"/>
          <w:marRight w:val="0"/>
          <w:marTop w:val="0"/>
          <w:marBottom w:val="0"/>
          <w:divBdr>
            <w:top w:val="none" w:sz="0" w:space="0" w:color="auto"/>
            <w:left w:val="none" w:sz="0" w:space="0" w:color="auto"/>
            <w:bottom w:val="none" w:sz="0" w:space="0" w:color="auto"/>
            <w:right w:val="none" w:sz="0" w:space="0" w:color="auto"/>
          </w:divBdr>
        </w:div>
        <w:div w:id="1551334048">
          <w:marLeft w:val="0"/>
          <w:marRight w:val="0"/>
          <w:marTop w:val="180"/>
          <w:marBottom w:val="45"/>
          <w:divBdr>
            <w:top w:val="none" w:sz="0" w:space="0" w:color="auto"/>
            <w:left w:val="none" w:sz="0" w:space="0" w:color="auto"/>
            <w:bottom w:val="none" w:sz="0" w:space="0" w:color="auto"/>
            <w:right w:val="none" w:sz="0" w:space="0" w:color="auto"/>
          </w:divBdr>
        </w:div>
        <w:div w:id="1796362072">
          <w:marLeft w:val="0"/>
          <w:marRight w:val="0"/>
          <w:marTop w:val="0"/>
          <w:marBottom w:val="0"/>
          <w:divBdr>
            <w:top w:val="none" w:sz="0" w:space="0" w:color="auto"/>
            <w:left w:val="none" w:sz="0" w:space="0" w:color="auto"/>
            <w:bottom w:val="none" w:sz="0" w:space="0" w:color="auto"/>
            <w:right w:val="none" w:sz="0" w:space="0" w:color="auto"/>
          </w:divBdr>
        </w:div>
        <w:div w:id="2022506878">
          <w:marLeft w:val="0"/>
          <w:marRight w:val="0"/>
          <w:marTop w:val="180"/>
          <w:marBottom w:val="45"/>
          <w:divBdr>
            <w:top w:val="none" w:sz="0" w:space="0" w:color="auto"/>
            <w:left w:val="none" w:sz="0" w:space="0" w:color="auto"/>
            <w:bottom w:val="none" w:sz="0" w:space="0" w:color="auto"/>
            <w:right w:val="none" w:sz="0" w:space="0" w:color="auto"/>
          </w:divBdr>
        </w:div>
        <w:div w:id="1488861382">
          <w:marLeft w:val="0"/>
          <w:marRight w:val="0"/>
          <w:marTop w:val="180"/>
          <w:marBottom w:val="45"/>
          <w:divBdr>
            <w:top w:val="none" w:sz="0" w:space="0" w:color="auto"/>
            <w:left w:val="none" w:sz="0" w:space="0" w:color="auto"/>
            <w:bottom w:val="none" w:sz="0" w:space="0" w:color="auto"/>
            <w:right w:val="none" w:sz="0" w:space="0" w:color="auto"/>
          </w:divBdr>
        </w:div>
        <w:div w:id="650062276">
          <w:marLeft w:val="0"/>
          <w:marRight w:val="0"/>
          <w:marTop w:val="0"/>
          <w:marBottom w:val="0"/>
          <w:divBdr>
            <w:top w:val="none" w:sz="0" w:space="0" w:color="auto"/>
            <w:left w:val="none" w:sz="0" w:space="0" w:color="auto"/>
            <w:bottom w:val="none" w:sz="0" w:space="0" w:color="auto"/>
            <w:right w:val="none" w:sz="0" w:space="0" w:color="auto"/>
          </w:divBdr>
        </w:div>
        <w:div w:id="567224233">
          <w:marLeft w:val="0"/>
          <w:marRight w:val="0"/>
          <w:marTop w:val="0"/>
          <w:marBottom w:val="0"/>
          <w:divBdr>
            <w:top w:val="none" w:sz="0" w:space="0" w:color="auto"/>
            <w:left w:val="none" w:sz="0" w:space="0" w:color="auto"/>
            <w:bottom w:val="none" w:sz="0" w:space="0" w:color="auto"/>
            <w:right w:val="none" w:sz="0" w:space="0" w:color="auto"/>
          </w:divBdr>
          <w:divsChild>
            <w:div w:id="511072016">
              <w:marLeft w:val="0"/>
              <w:marRight w:val="0"/>
              <w:marTop w:val="0"/>
              <w:marBottom w:val="0"/>
              <w:divBdr>
                <w:top w:val="none" w:sz="0" w:space="0" w:color="auto"/>
                <w:left w:val="none" w:sz="0" w:space="0" w:color="auto"/>
                <w:bottom w:val="none" w:sz="0" w:space="0" w:color="auto"/>
                <w:right w:val="none" w:sz="0" w:space="0" w:color="auto"/>
              </w:divBdr>
              <w:divsChild>
                <w:div w:id="672948925">
                  <w:marLeft w:val="0"/>
                  <w:marRight w:val="0"/>
                  <w:marTop w:val="75"/>
                  <w:marBottom w:val="75"/>
                  <w:divBdr>
                    <w:top w:val="none" w:sz="0" w:space="0" w:color="auto"/>
                    <w:left w:val="none" w:sz="0" w:space="0" w:color="auto"/>
                    <w:bottom w:val="none" w:sz="0" w:space="0" w:color="auto"/>
                    <w:right w:val="none" w:sz="0" w:space="0" w:color="auto"/>
                  </w:divBdr>
                  <w:divsChild>
                    <w:div w:id="1572151349">
                      <w:marLeft w:val="0"/>
                      <w:marRight w:val="0"/>
                      <w:marTop w:val="0"/>
                      <w:marBottom w:val="0"/>
                      <w:divBdr>
                        <w:top w:val="none" w:sz="0" w:space="0" w:color="auto"/>
                        <w:left w:val="none" w:sz="0" w:space="0" w:color="auto"/>
                        <w:bottom w:val="none" w:sz="0" w:space="0" w:color="auto"/>
                        <w:right w:val="none" w:sz="0" w:space="0" w:color="auto"/>
                      </w:divBdr>
                    </w:div>
                    <w:div w:id="51453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57397">
      <w:bodyDiv w:val="1"/>
      <w:marLeft w:val="0"/>
      <w:marRight w:val="0"/>
      <w:marTop w:val="0"/>
      <w:marBottom w:val="0"/>
      <w:divBdr>
        <w:top w:val="none" w:sz="0" w:space="0" w:color="auto"/>
        <w:left w:val="none" w:sz="0" w:space="0" w:color="auto"/>
        <w:bottom w:val="none" w:sz="0" w:space="0" w:color="auto"/>
        <w:right w:val="none" w:sz="0" w:space="0" w:color="auto"/>
      </w:divBdr>
      <w:divsChild>
        <w:div w:id="427430523">
          <w:marLeft w:val="0"/>
          <w:marRight w:val="0"/>
          <w:marTop w:val="180"/>
          <w:marBottom w:val="45"/>
          <w:divBdr>
            <w:top w:val="none" w:sz="0" w:space="0" w:color="auto"/>
            <w:left w:val="none" w:sz="0" w:space="0" w:color="auto"/>
            <w:bottom w:val="none" w:sz="0" w:space="0" w:color="auto"/>
            <w:right w:val="none" w:sz="0" w:space="0" w:color="auto"/>
          </w:divBdr>
        </w:div>
        <w:div w:id="2010138441">
          <w:marLeft w:val="0"/>
          <w:marRight w:val="0"/>
          <w:marTop w:val="180"/>
          <w:marBottom w:val="45"/>
          <w:divBdr>
            <w:top w:val="none" w:sz="0" w:space="0" w:color="auto"/>
            <w:left w:val="none" w:sz="0" w:space="0" w:color="auto"/>
            <w:bottom w:val="none" w:sz="0" w:space="0" w:color="auto"/>
            <w:right w:val="none" w:sz="0" w:space="0" w:color="auto"/>
          </w:divBdr>
        </w:div>
        <w:div w:id="50539037">
          <w:marLeft w:val="0"/>
          <w:marRight w:val="0"/>
          <w:marTop w:val="0"/>
          <w:marBottom w:val="0"/>
          <w:divBdr>
            <w:top w:val="none" w:sz="0" w:space="0" w:color="auto"/>
            <w:left w:val="none" w:sz="0" w:space="0" w:color="auto"/>
            <w:bottom w:val="none" w:sz="0" w:space="0" w:color="auto"/>
            <w:right w:val="none" w:sz="0" w:space="0" w:color="auto"/>
          </w:divBdr>
        </w:div>
        <w:div w:id="657924963">
          <w:marLeft w:val="0"/>
          <w:marRight w:val="0"/>
          <w:marTop w:val="0"/>
          <w:marBottom w:val="0"/>
          <w:divBdr>
            <w:top w:val="none" w:sz="0" w:space="0" w:color="auto"/>
            <w:left w:val="none" w:sz="0" w:space="0" w:color="auto"/>
            <w:bottom w:val="none" w:sz="0" w:space="0" w:color="auto"/>
            <w:right w:val="none" w:sz="0" w:space="0" w:color="auto"/>
          </w:divBdr>
        </w:div>
        <w:div w:id="585069885">
          <w:marLeft w:val="0"/>
          <w:marRight w:val="0"/>
          <w:marTop w:val="0"/>
          <w:marBottom w:val="0"/>
          <w:divBdr>
            <w:top w:val="none" w:sz="0" w:space="0" w:color="auto"/>
            <w:left w:val="none" w:sz="0" w:space="0" w:color="auto"/>
            <w:bottom w:val="none" w:sz="0" w:space="0" w:color="auto"/>
            <w:right w:val="none" w:sz="0" w:space="0" w:color="auto"/>
          </w:divBdr>
          <w:divsChild>
            <w:div w:id="416368092">
              <w:marLeft w:val="0"/>
              <w:marRight w:val="0"/>
              <w:marTop w:val="180"/>
              <w:marBottom w:val="45"/>
              <w:divBdr>
                <w:top w:val="none" w:sz="0" w:space="0" w:color="auto"/>
                <w:left w:val="none" w:sz="0" w:space="0" w:color="auto"/>
                <w:bottom w:val="none" w:sz="0" w:space="0" w:color="auto"/>
                <w:right w:val="none" w:sz="0" w:space="0" w:color="auto"/>
              </w:divBdr>
            </w:div>
            <w:div w:id="2133398373">
              <w:marLeft w:val="0"/>
              <w:marRight w:val="0"/>
              <w:marTop w:val="0"/>
              <w:marBottom w:val="0"/>
              <w:divBdr>
                <w:top w:val="none" w:sz="0" w:space="0" w:color="auto"/>
                <w:left w:val="none" w:sz="0" w:space="0" w:color="auto"/>
                <w:bottom w:val="none" w:sz="0" w:space="0" w:color="auto"/>
                <w:right w:val="none" w:sz="0" w:space="0" w:color="auto"/>
              </w:divBdr>
              <w:divsChild>
                <w:div w:id="752314492">
                  <w:marLeft w:val="0"/>
                  <w:marRight w:val="0"/>
                  <w:marTop w:val="0"/>
                  <w:marBottom w:val="0"/>
                  <w:divBdr>
                    <w:top w:val="none" w:sz="0" w:space="0" w:color="auto"/>
                    <w:left w:val="none" w:sz="0" w:space="0" w:color="auto"/>
                    <w:bottom w:val="none" w:sz="0" w:space="0" w:color="auto"/>
                    <w:right w:val="none" w:sz="0" w:space="0" w:color="auto"/>
                  </w:divBdr>
                </w:div>
                <w:div w:id="103484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47191">
          <w:marLeft w:val="0"/>
          <w:marRight w:val="0"/>
          <w:marTop w:val="0"/>
          <w:marBottom w:val="0"/>
          <w:divBdr>
            <w:top w:val="none" w:sz="0" w:space="0" w:color="auto"/>
            <w:left w:val="none" w:sz="0" w:space="0" w:color="auto"/>
            <w:bottom w:val="none" w:sz="0" w:space="0" w:color="auto"/>
            <w:right w:val="none" w:sz="0" w:space="0" w:color="auto"/>
          </w:divBdr>
        </w:div>
        <w:div w:id="714348837">
          <w:marLeft w:val="0"/>
          <w:marRight w:val="0"/>
          <w:marTop w:val="180"/>
          <w:marBottom w:val="45"/>
          <w:divBdr>
            <w:top w:val="none" w:sz="0" w:space="0" w:color="auto"/>
            <w:left w:val="none" w:sz="0" w:space="0" w:color="auto"/>
            <w:bottom w:val="none" w:sz="0" w:space="0" w:color="auto"/>
            <w:right w:val="none" w:sz="0" w:space="0" w:color="auto"/>
          </w:divBdr>
        </w:div>
        <w:div w:id="931090856">
          <w:marLeft w:val="0"/>
          <w:marRight w:val="0"/>
          <w:marTop w:val="0"/>
          <w:marBottom w:val="0"/>
          <w:divBdr>
            <w:top w:val="none" w:sz="0" w:space="0" w:color="auto"/>
            <w:left w:val="none" w:sz="0" w:space="0" w:color="auto"/>
            <w:bottom w:val="none" w:sz="0" w:space="0" w:color="auto"/>
            <w:right w:val="none" w:sz="0" w:space="0" w:color="auto"/>
          </w:divBdr>
        </w:div>
        <w:div w:id="964849586">
          <w:marLeft w:val="0"/>
          <w:marRight w:val="0"/>
          <w:marTop w:val="180"/>
          <w:marBottom w:val="45"/>
          <w:divBdr>
            <w:top w:val="none" w:sz="0" w:space="0" w:color="auto"/>
            <w:left w:val="none" w:sz="0" w:space="0" w:color="auto"/>
            <w:bottom w:val="none" w:sz="0" w:space="0" w:color="auto"/>
            <w:right w:val="none" w:sz="0" w:space="0" w:color="auto"/>
          </w:divBdr>
        </w:div>
        <w:div w:id="639113875">
          <w:marLeft w:val="0"/>
          <w:marRight w:val="0"/>
          <w:marTop w:val="180"/>
          <w:marBottom w:val="45"/>
          <w:divBdr>
            <w:top w:val="none" w:sz="0" w:space="0" w:color="auto"/>
            <w:left w:val="none" w:sz="0" w:space="0" w:color="auto"/>
            <w:bottom w:val="none" w:sz="0" w:space="0" w:color="auto"/>
            <w:right w:val="none" w:sz="0" w:space="0" w:color="auto"/>
          </w:divBdr>
        </w:div>
        <w:div w:id="2038922033">
          <w:marLeft w:val="0"/>
          <w:marRight w:val="0"/>
          <w:marTop w:val="0"/>
          <w:marBottom w:val="0"/>
          <w:divBdr>
            <w:top w:val="none" w:sz="0" w:space="0" w:color="auto"/>
            <w:left w:val="none" w:sz="0" w:space="0" w:color="auto"/>
            <w:bottom w:val="none" w:sz="0" w:space="0" w:color="auto"/>
            <w:right w:val="none" w:sz="0" w:space="0" w:color="auto"/>
          </w:divBdr>
        </w:div>
        <w:div w:id="1513761315">
          <w:marLeft w:val="0"/>
          <w:marRight w:val="0"/>
          <w:marTop w:val="0"/>
          <w:marBottom w:val="0"/>
          <w:divBdr>
            <w:top w:val="none" w:sz="0" w:space="0" w:color="auto"/>
            <w:left w:val="none" w:sz="0" w:space="0" w:color="auto"/>
            <w:bottom w:val="none" w:sz="0" w:space="0" w:color="auto"/>
            <w:right w:val="none" w:sz="0" w:space="0" w:color="auto"/>
          </w:divBdr>
          <w:divsChild>
            <w:div w:id="1541824131">
              <w:marLeft w:val="0"/>
              <w:marRight w:val="0"/>
              <w:marTop w:val="0"/>
              <w:marBottom w:val="0"/>
              <w:divBdr>
                <w:top w:val="none" w:sz="0" w:space="0" w:color="auto"/>
                <w:left w:val="none" w:sz="0" w:space="0" w:color="auto"/>
                <w:bottom w:val="none" w:sz="0" w:space="0" w:color="auto"/>
                <w:right w:val="none" w:sz="0" w:space="0" w:color="auto"/>
              </w:divBdr>
              <w:divsChild>
                <w:div w:id="1688944043">
                  <w:marLeft w:val="0"/>
                  <w:marRight w:val="0"/>
                  <w:marTop w:val="75"/>
                  <w:marBottom w:val="75"/>
                  <w:divBdr>
                    <w:top w:val="none" w:sz="0" w:space="0" w:color="auto"/>
                    <w:left w:val="none" w:sz="0" w:space="0" w:color="auto"/>
                    <w:bottom w:val="none" w:sz="0" w:space="0" w:color="auto"/>
                    <w:right w:val="none" w:sz="0" w:space="0" w:color="auto"/>
                  </w:divBdr>
                  <w:divsChild>
                    <w:div w:id="1121074010">
                      <w:marLeft w:val="0"/>
                      <w:marRight w:val="0"/>
                      <w:marTop w:val="0"/>
                      <w:marBottom w:val="0"/>
                      <w:divBdr>
                        <w:top w:val="none" w:sz="0" w:space="0" w:color="auto"/>
                        <w:left w:val="none" w:sz="0" w:space="0" w:color="auto"/>
                        <w:bottom w:val="none" w:sz="0" w:space="0" w:color="auto"/>
                        <w:right w:val="none" w:sz="0" w:space="0" w:color="auto"/>
                      </w:divBdr>
                    </w:div>
                    <w:div w:id="40476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43301">
      <w:bodyDiv w:val="1"/>
      <w:marLeft w:val="0"/>
      <w:marRight w:val="0"/>
      <w:marTop w:val="0"/>
      <w:marBottom w:val="0"/>
      <w:divBdr>
        <w:top w:val="none" w:sz="0" w:space="0" w:color="auto"/>
        <w:left w:val="none" w:sz="0" w:space="0" w:color="auto"/>
        <w:bottom w:val="none" w:sz="0" w:space="0" w:color="auto"/>
        <w:right w:val="none" w:sz="0" w:space="0" w:color="auto"/>
      </w:divBdr>
      <w:divsChild>
        <w:div w:id="292949596">
          <w:marLeft w:val="0"/>
          <w:marRight w:val="0"/>
          <w:marTop w:val="180"/>
          <w:marBottom w:val="45"/>
          <w:divBdr>
            <w:top w:val="none" w:sz="0" w:space="0" w:color="auto"/>
            <w:left w:val="none" w:sz="0" w:space="0" w:color="auto"/>
            <w:bottom w:val="none" w:sz="0" w:space="0" w:color="auto"/>
            <w:right w:val="none" w:sz="0" w:space="0" w:color="auto"/>
          </w:divBdr>
        </w:div>
        <w:div w:id="2083484628">
          <w:marLeft w:val="0"/>
          <w:marRight w:val="0"/>
          <w:marTop w:val="180"/>
          <w:marBottom w:val="45"/>
          <w:divBdr>
            <w:top w:val="none" w:sz="0" w:space="0" w:color="auto"/>
            <w:left w:val="none" w:sz="0" w:space="0" w:color="auto"/>
            <w:bottom w:val="none" w:sz="0" w:space="0" w:color="auto"/>
            <w:right w:val="none" w:sz="0" w:space="0" w:color="auto"/>
          </w:divBdr>
        </w:div>
        <w:div w:id="184445167">
          <w:marLeft w:val="0"/>
          <w:marRight w:val="0"/>
          <w:marTop w:val="0"/>
          <w:marBottom w:val="0"/>
          <w:divBdr>
            <w:top w:val="none" w:sz="0" w:space="0" w:color="auto"/>
            <w:left w:val="none" w:sz="0" w:space="0" w:color="auto"/>
            <w:bottom w:val="none" w:sz="0" w:space="0" w:color="auto"/>
            <w:right w:val="none" w:sz="0" w:space="0" w:color="auto"/>
          </w:divBdr>
        </w:div>
        <w:div w:id="888997090">
          <w:marLeft w:val="0"/>
          <w:marRight w:val="0"/>
          <w:marTop w:val="0"/>
          <w:marBottom w:val="0"/>
          <w:divBdr>
            <w:top w:val="none" w:sz="0" w:space="0" w:color="auto"/>
            <w:left w:val="none" w:sz="0" w:space="0" w:color="auto"/>
            <w:bottom w:val="none" w:sz="0" w:space="0" w:color="auto"/>
            <w:right w:val="none" w:sz="0" w:space="0" w:color="auto"/>
          </w:divBdr>
        </w:div>
        <w:div w:id="1306273735">
          <w:marLeft w:val="0"/>
          <w:marRight w:val="0"/>
          <w:marTop w:val="0"/>
          <w:marBottom w:val="0"/>
          <w:divBdr>
            <w:top w:val="none" w:sz="0" w:space="0" w:color="auto"/>
            <w:left w:val="none" w:sz="0" w:space="0" w:color="auto"/>
            <w:bottom w:val="none" w:sz="0" w:space="0" w:color="auto"/>
            <w:right w:val="none" w:sz="0" w:space="0" w:color="auto"/>
          </w:divBdr>
          <w:divsChild>
            <w:div w:id="1556429334">
              <w:marLeft w:val="0"/>
              <w:marRight w:val="0"/>
              <w:marTop w:val="180"/>
              <w:marBottom w:val="45"/>
              <w:divBdr>
                <w:top w:val="none" w:sz="0" w:space="0" w:color="auto"/>
                <w:left w:val="none" w:sz="0" w:space="0" w:color="auto"/>
                <w:bottom w:val="none" w:sz="0" w:space="0" w:color="auto"/>
                <w:right w:val="none" w:sz="0" w:space="0" w:color="auto"/>
              </w:divBdr>
            </w:div>
            <w:div w:id="493254753">
              <w:marLeft w:val="0"/>
              <w:marRight w:val="0"/>
              <w:marTop w:val="0"/>
              <w:marBottom w:val="0"/>
              <w:divBdr>
                <w:top w:val="none" w:sz="0" w:space="0" w:color="auto"/>
                <w:left w:val="none" w:sz="0" w:space="0" w:color="auto"/>
                <w:bottom w:val="none" w:sz="0" w:space="0" w:color="auto"/>
                <w:right w:val="none" w:sz="0" w:space="0" w:color="auto"/>
              </w:divBdr>
              <w:divsChild>
                <w:div w:id="54818949">
                  <w:marLeft w:val="0"/>
                  <w:marRight w:val="0"/>
                  <w:marTop w:val="0"/>
                  <w:marBottom w:val="0"/>
                  <w:divBdr>
                    <w:top w:val="none" w:sz="0" w:space="0" w:color="auto"/>
                    <w:left w:val="none" w:sz="0" w:space="0" w:color="auto"/>
                    <w:bottom w:val="none" w:sz="0" w:space="0" w:color="auto"/>
                    <w:right w:val="none" w:sz="0" w:space="0" w:color="auto"/>
                  </w:divBdr>
                </w:div>
                <w:div w:id="62994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75873">
          <w:marLeft w:val="0"/>
          <w:marRight w:val="0"/>
          <w:marTop w:val="0"/>
          <w:marBottom w:val="0"/>
          <w:divBdr>
            <w:top w:val="none" w:sz="0" w:space="0" w:color="auto"/>
            <w:left w:val="none" w:sz="0" w:space="0" w:color="auto"/>
            <w:bottom w:val="none" w:sz="0" w:space="0" w:color="auto"/>
            <w:right w:val="none" w:sz="0" w:space="0" w:color="auto"/>
          </w:divBdr>
        </w:div>
        <w:div w:id="360134755">
          <w:marLeft w:val="0"/>
          <w:marRight w:val="0"/>
          <w:marTop w:val="180"/>
          <w:marBottom w:val="45"/>
          <w:divBdr>
            <w:top w:val="none" w:sz="0" w:space="0" w:color="auto"/>
            <w:left w:val="none" w:sz="0" w:space="0" w:color="auto"/>
            <w:bottom w:val="none" w:sz="0" w:space="0" w:color="auto"/>
            <w:right w:val="none" w:sz="0" w:space="0" w:color="auto"/>
          </w:divBdr>
        </w:div>
        <w:div w:id="924800837">
          <w:marLeft w:val="0"/>
          <w:marRight w:val="0"/>
          <w:marTop w:val="0"/>
          <w:marBottom w:val="0"/>
          <w:divBdr>
            <w:top w:val="none" w:sz="0" w:space="0" w:color="auto"/>
            <w:left w:val="none" w:sz="0" w:space="0" w:color="auto"/>
            <w:bottom w:val="none" w:sz="0" w:space="0" w:color="auto"/>
            <w:right w:val="none" w:sz="0" w:space="0" w:color="auto"/>
          </w:divBdr>
        </w:div>
        <w:div w:id="229464427">
          <w:marLeft w:val="0"/>
          <w:marRight w:val="0"/>
          <w:marTop w:val="180"/>
          <w:marBottom w:val="45"/>
          <w:divBdr>
            <w:top w:val="none" w:sz="0" w:space="0" w:color="auto"/>
            <w:left w:val="none" w:sz="0" w:space="0" w:color="auto"/>
            <w:bottom w:val="none" w:sz="0" w:space="0" w:color="auto"/>
            <w:right w:val="none" w:sz="0" w:space="0" w:color="auto"/>
          </w:divBdr>
        </w:div>
        <w:div w:id="85467458">
          <w:marLeft w:val="0"/>
          <w:marRight w:val="0"/>
          <w:marTop w:val="180"/>
          <w:marBottom w:val="45"/>
          <w:divBdr>
            <w:top w:val="none" w:sz="0" w:space="0" w:color="auto"/>
            <w:left w:val="none" w:sz="0" w:space="0" w:color="auto"/>
            <w:bottom w:val="none" w:sz="0" w:space="0" w:color="auto"/>
            <w:right w:val="none" w:sz="0" w:space="0" w:color="auto"/>
          </w:divBdr>
        </w:div>
        <w:div w:id="1762098646">
          <w:marLeft w:val="0"/>
          <w:marRight w:val="0"/>
          <w:marTop w:val="0"/>
          <w:marBottom w:val="0"/>
          <w:divBdr>
            <w:top w:val="none" w:sz="0" w:space="0" w:color="auto"/>
            <w:left w:val="none" w:sz="0" w:space="0" w:color="auto"/>
            <w:bottom w:val="none" w:sz="0" w:space="0" w:color="auto"/>
            <w:right w:val="none" w:sz="0" w:space="0" w:color="auto"/>
          </w:divBdr>
        </w:div>
        <w:div w:id="785777027">
          <w:marLeft w:val="0"/>
          <w:marRight w:val="0"/>
          <w:marTop w:val="0"/>
          <w:marBottom w:val="0"/>
          <w:divBdr>
            <w:top w:val="none" w:sz="0" w:space="0" w:color="auto"/>
            <w:left w:val="none" w:sz="0" w:space="0" w:color="auto"/>
            <w:bottom w:val="none" w:sz="0" w:space="0" w:color="auto"/>
            <w:right w:val="none" w:sz="0" w:space="0" w:color="auto"/>
          </w:divBdr>
          <w:divsChild>
            <w:div w:id="1651786938">
              <w:marLeft w:val="0"/>
              <w:marRight w:val="0"/>
              <w:marTop w:val="0"/>
              <w:marBottom w:val="0"/>
              <w:divBdr>
                <w:top w:val="none" w:sz="0" w:space="0" w:color="auto"/>
                <w:left w:val="none" w:sz="0" w:space="0" w:color="auto"/>
                <w:bottom w:val="none" w:sz="0" w:space="0" w:color="auto"/>
                <w:right w:val="none" w:sz="0" w:space="0" w:color="auto"/>
              </w:divBdr>
              <w:divsChild>
                <w:div w:id="2057778973">
                  <w:marLeft w:val="0"/>
                  <w:marRight w:val="0"/>
                  <w:marTop w:val="75"/>
                  <w:marBottom w:val="75"/>
                  <w:divBdr>
                    <w:top w:val="none" w:sz="0" w:space="0" w:color="auto"/>
                    <w:left w:val="none" w:sz="0" w:space="0" w:color="auto"/>
                    <w:bottom w:val="none" w:sz="0" w:space="0" w:color="auto"/>
                    <w:right w:val="none" w:sz="0" w:space="0" w:color="auto"/>
                  </w:divBdr>
                  <w:divsChild>
                    <w:div w:id="857038987">
                      <w:marLeft w:val="0"/>
                      <w:marRight w:val="0"/>
                      <w:marTop w:val="0"/>
                      <w:marBottom w:val="0"/>
                      <w:divBdr>
                        <w:top w:val="none" w:sz="0" w:space="0" w:color="auto"/>
                        <w:left w:val="none" w:sz="0" w:space="0" w:color="auto"/>
                        <w:bottom w:val="none" w:sz="0" w:space="0" w:color="auto"/>
                        <w:right w:val="none" w:sz="0" w:space="0" w:color="auto"/>
                      </w:divBdr>
                    </w:div>
                    <w:div w:id="204867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26840">
      <w:bodyDiv w:val="1"/>
      <w:marLeft w:val="0"/>
      <w:marRight w:val="0"/>
      <w:marTop w:val="0"/>
      <w:marBottom w:val="0"/>
      <w:divBdr>
        <w:top w:val="none" w:sz="0" w:space="0" w:color="auto"/>
        <w:left w:val="none" w:sz="0" w:space="0" w:color="auto"/>
        <w:bottom w:val="none" w:sz="0" w:space="0" w:color="auto"/>
        <w:right w:val="none" w:sz="0" w:space="0" w:color="auto"/>
      </w:divBdr>
      <w:divsChild>
        <w:div w:id="722605857">
          <w:marLeft w:val="0"/>
          <w:marRight w:val="0"/>
          <w:marTop w:val="180"/>
          <w:marBottom w:val="45"/>
          <w:divBdr>
            <w:top w:val="none" w:sz="0" w:space="0" w:color="auto"/>
            <w:left w:val="none" w:sz="0" w:space="0" w:color="auto"/>
            <w:bottom w:val="none" w:sz="0" w:space="0" w:color="auto"/>
            <w:right w:val="none" w:sz="0" w:space="0" w:color="auto"/>
          </w:divBdr>
        </w:div>
        <w:div w:id="388306093">
          <w:marLeft w:val="0"/>
          <w:marRight w:val="0"/>
          <w:marTop w:val="0"/>
          <w:marBottom w:val="0"/>
          <w:divBdr>
            <w:top w:val="none" w:sz="0" w:space="0" w:color="auto"/>
            <w:left w:val="none" w:sz="0" w:space="0" w:color="auto"/>
            <w:bottom w:val="none" w:sz="0" w:space="0" w:color="auto"/>
            <w:right w:val="none" w:sz="0" w:space="0" w:color="auto"/>
          </w:divBdr>
        </w:div>
        <w:div w:id="1191258121">
          <w:marLeft w:val="0"/>
          <w:marRight w:val="0"/>
          <w:marTop w:val="0"/>
          <w:marBottom w:val="0"/>
          <w:divBdr>
            <w:top w:val="none" w:sz="0" w:space="0" w:color="auto"/>
            <w:left w:val="none" w:sz="0" w:space="0" w:color="auto"/>
            <w:bottom w:val="none" w:sz="0" w:space="0" w:color="auto"/>
            <w:right w:val="none" w:sz="0" w:space="0" w:color="auto"/>
          </w:divBdr>
        </w:div>
        <w:div w:id="46538546">
          <w:marLeft w:val="0"/>
          <w:marRight w:val="0"/>
          <w:marTop w:val="0"/>
          <w:marBottom w:val="0"/>
          <w:divBdr>
            <w:top w:val="none" w:sz="0" w:space="0" w:color="auto"/>
            <w:left w:val="none" w:sz="0" w:space="0" w:color="auto"/>
            <w:bottom w:val="none" w:sz="0" w:space="0" w:color="auto"/>
            <w:right w:val="none" w:sz="0" w:space="0" w:color="auto"/>
          </w:divBdr>
          <w:divsChild>
            <w:div w:id="2032487210">
              <w:marLeft w:val="0"/>
              <w:marRight w:val="0"/>
              <w:marTop w:val="180"/>
              <w:marBottom w:val="45"/>
              <w:divBdr>
                <w:top w:val="none" w:sz="0" w:space="0" w:color="auto"/>
                <w:left w:val="none" w:sz="0" w:space="0" w:color="auto"/>
                <w:bottom w:val="none" w:sz="0" w:space="0" w:color="auto"/>
                <w:right w:val="none" w:sz="0" w:space="0" w:color="auto"/>
              </w:divBdr>
            </w:div>
            <w:div w:id="973870882">
              <w:marLeft w:val="0"/>
              <w:marRight w:val="0"/>
              <w:marTop w:val="0"/>
              <w:marBottom w:val="0"/>
              <w:divBdr>
                <w:top w:val="none" w:sz="0" w:space="0" w:color="auto"/>
                <w:left w:val="none" w:sz="0" w:space="0" w:color="auto"/>
                <w:bottom w:val="none" w:sz="0" w:space="0" w:color="auto"/>
                <w:right w:val="none" w:sz="0" w:space="0" w:color="auto"/>
              </w:divBdr>
              <w:divsChild>
                <w:div w:id="836533453">
                  <w:marLeft w:val="0"/>
                  <w:marRight w:val="0"/>
                  <w:marTop w:val="0"/>
                  <w:marBottom w:val="0"/>
                  <w:divBdr>
                    <w:top w:val="none" w:sz="0" w:space="0" w:color="auto"/>
                    <w:left w:val="none" w:sz="0" w:space="0" w:color="auto"/>
                    <w:bottom w:val="none" w:sz="0" w:space="0" w:color="auto"/>
                    <w:right w:val="none" w:sz="0" w:space="0" w:color="auto"/>
                  </w:divBdr>
                </w:div>
                <w:div w:id="262230663">
                  <w:marLeft w:val="0"/>
                  <w:marRight w:val="0"/>
                  <w:marTop w:val="0"/>
                  <w:marBottom w:val="0"/>
                  <w:divBdr>
                    <w:top w:val="none" w:sz="0" w:space="0" w:color="auto"/>
                    <w:left w:val="none" w:sz="0" w:space="0" w:color="auto"/>
                    <w:bottom w:val="none" w:sz="0" w:space="0" w:color="auto"/>
                    <w:right w:val="none" w:sz="0" w:space="0" w:color="auto"/>
                  </w:divBdr>
                </w:div>
                <w:div w:id="453329681">
                  <w:marLeft w:val="0"/>
                  <w:marRight w:val="0"/>
                  <w:marTop w:val="0"/>
                  <w:marBottom w:val="0"/>
                  <w:divBdr>
                    <w:top w:val="none" w:sz="0" w:space="0" w:color="auto"/>
                    <w:left w:val="none" w:sz="0" w:space="0" w:color="auto"/>
                    <w:bottom w:val="none" w:sz="0" w:space="0" w:color="auto"/>
                    <w:right w:val="none" w:sz="0" w:space="0" w:color="auto"/>
                  </w:divBdr>
                </w:div>
                <w:div w:id="633830529">
                  <w:marLeft w:val="0"/>
                  <w:marRight w:val="0"/>
                  <w:marTop w:val="0"/>
                  <w:marBottom w:val="0"/>
                  <w:divBdr>
                    <w:top w:val="none" w:sz="0" w:space="0" w:color="auto"/>
                    <w:left w:val="none" w:sz="0" w:space="0" w:color="auto"/>
                    <w:bottom w:val="none" w:sz="0" w:space="0" w:color="auto"/>
                    <w:right w:val="none" w:sz="0" w:space="0" w:color="auto"/>
                  </w:divBdr>
                </w:div>
                <w:div w:id="606473455">
                  <w:marLeft w:val="0"/>
                  <w:marRight w:val="0"/>
                  <w:marTop w:val="0"/>
                  <w:marBottom w:val="0"/>
                  <w:divBdr>
                    <w:top w:val="none" w:sz="0" w:space="0" w:color="auto"/>
                    <w:left w:val="none" w:sz="0" w:space="0" w:color="auto"/>
                    <w:bottom w:val="none" w:sz="0" w:space="0" w:color="auto"/>
                    <w:right w:val="none" w:sz="0" w:space="0" w:color="auto"/>
                  </w:divBdr>
                </w:div>
                <w:div w:id="1245996860">
                  <w:marLeft w:val="0"/>
                  <w:marRight w:val="0"/>
                  <w:marTop w:val="0"/>
                  <w:marBottom w:val="0"/>
                  <w:divBdr>
                    <w:top w:val="none" w:sz="0" w:space="0" w:color="auto"/>
                    <w:left w:val="none" w:sz="0" w:space="0" w:color="auto"/>
                    <w:bottom w:val="none" w:sz="0" w:space="0" w:color="auto"/>
                    <w:right w:val="none" w:sz="0" w:space="0" w:color="auto"/>
                  </w:divBdr>
                </w:div>
                <w:div w:id="318846776">
                  <w:marLeft w:val="0"/>
                  <w:marRight w:val="0"/>
                  <w:marTop w:val="0"/>
                  <w:marBottom w:val="0"/>
                  <w:divBdr>
                    <w:top w:val="none" w:sz="0" w:space="0" w:color="auto"/>
                    <w:left w:val="none" w:sz="0" w:space="0" w:color="auto"/>
                    <w:bottom w:val="none" w:sz="0" w:space="0" w:color="auto"/>
                    <w:right w:val="none" w:sz="0" w:space="0" w:color="auto"/>
                  </w:divBdr>
                </w:div>
                <w:div w:id="17865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35384">
          <w:marLeft w:val="0"/>
          <w:marRight w:val="0"/>
          <w:marTop w:val="0"/>
          <w:marBottom w:val="0"/>
          <w:divBdr>
            <w:top w:val="none" w:sz="0" w:space="0" w:color="auto"/>
            <w:left w:val="none" w:sz="0" w:space="0" w:color="auto"/>
            <w:bottom w:val="none" w:sz="0" w:space="0" w:color="auto"/>
            <w:right w:val="none" w:sz="0" w:space="0" w:color="auto"/>
          </w:divBdr>
        </w:div>
        <w:div w:id="1493713769">
          <w:marLeft w:val="0"/>
          <w:marRight w:val="0"/>
          <w:marTop w:val="180"/>
          <w:marBottom w:val="45"/>
          <w:divBdr>
            <w:top w:val="none" w:sz="0" w:space="0" w:color="auto"/>
            <w:left w:val="none" w:sz="0" w:space="0" w:color="auto"/>
            <w:bottom w:val="none" w:sz="0" w:space="0" w:color="auto"/>
            <w:right w:val="none" w:sz="0" w:space="0" w:color="auto"/>
          </w:divBdr>
        </w:div>
        <w:div w:id="1725520585">
          <w:marLeft w:val="0"/>
          <w:marRight w:val="0"/>
          <w:marTop w:val="0"/>
          <w:marBottom w:val="0"/>
          <w:divBdr>
            <w:top w:val="none" w:sz="0" w:space="0" w:color="auto"/>
            <w:left w:val="none" w:sz="0" w:space="0" w:color="auto"/>
            <w:bottom w:val="none" w:sz="0" w:space="0" w:color="auto"/>
            <w:right w:val="none" w:sz="0" w:space="0" w:color="auto"/>
          </w:divBdr>
          <w:divsChild>
            <w:div w:id="1197815297">
              <w:marLeft w:val="0"/>
              <w:marRight w:val="0"/>
              <w:marTop w:val="0"/>
              <w:marBottom w:val="0"/>
              <w:divBdr>
                <w:top w:val="none" w:sz="0" w:space="0" w:color="auto"/>
                <w:left w:val="none" w:sz="0" w:space="0" w:color="auto"/>
                <w:bottom w:val="none" w:sz="0" w:space="0" w:color="auto"/>
                <w:right w:val="none" w:sz="0" w:space="0" w:color="auto"/>
              </w:divBdr>
              <w:divsChild>
                <w:div w:id="998579351">
                  <w:marLeft w:val="0"/>
                  <w:marRight w:val="0"/>
                  <w:marTop w:val="180"/>
                  <w:marBottom w:val="45"/>
                  <w:divBdr>
                    <w:top w:val="none" w:sz="0" w:space="0" w:color="auto"/>
                    <w:left w:val="none" w:sz="0" w:space="0" w:color="auto"/>
                    <w:bottom w:val="none" w:sz="0" w:space="0" w:color="auto"/>
                    <w:right w:val="none" w:sz="0" w:space="0" w:color="auto"/>
                  </w:divBdr>
                </w:div>
                <w:div w:id="1574701179">
                  <w:marLeft w:val="0"/>
                  <w:marRight w:val="0"/>
                  <w:marTop w:val="0"/>
                  <w:marBottom w:val="0"/>
                  <w:divBdr>
                    <w:top w:val="none" w:sz="0" w:space="0" w:color="auto"/>
                    <w:left w:val="none" w:sz="0" w:space="0" w:color="auto"/>
                    <w:bottom w:val="none" w:sz="0" w:space="0" w:color="auto"/>
                    <w:right w:val="none" w:sz="0" w:space="0" w:color="auto"/>
                  </w:divBdr>
                </w:div>
                <w:div w:id="67568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8923">
          <w:marLeft w:val="0"/>
          <w:marRight w:val="0"/>
          <w:marTop w:val="180"/>
          <w:marBottom w:val="45"/>
          <w:divBdr>
            <w:top w:val="none" w:sz="0" w:space="0" w:color="auto"/>
            <w:left w:val="none" w:sz="0" w:space="0" w:color="auto"/>
            <w:bottom w:val="none" w:sz="0" w:space="0" w:color="auto"/>
            <w:right w:val="none" w:sz="0" w:space="0" w:color="auto"/>
          </w:divBdr>
        </w:div>
        <w:div w:id="1239553553">
          <w:marLeft w:val="0"/>
          <w:marRight w:val="0"/>
          <w:marTop w:val="0"/>
          <w:marBottom w:val="0"/>
          <w:divBdr>
            <w:top w:val="none" w:sz="0" w:space="0" w:color="auto"/>
            <w:left w:val="none" w:sz="0" w:space="0" w:color="auto"/>
            <w:bottom w:val="none" w:sz="0" w:space="0" w:color="auto"/>
            <w:right w:val="none" w:sz="0" w:space="0" w:color="auto"/>
          </w:divBdr>
        </w:div>
      </w:divsChild>
    </w:div>
    <w:div w:id="164059769">
      <w:bodyDiv w:val="1"/>
      <w:marLeft w:val="0"/>
      <w:marRight w:val="0"/>
      <w:marTop w:val="0"/>
      <w:marBottom w:val="0"/>
      <w:divBdr>
        <w:top w:val="none" w:sz="0" w:space="0" w:color="auto"/>
        <w:left w:val="none" w:sz="0" w:space="0" w:color="auto"/>
        <w:bottom w:val="none" w:sz="0" w:space="0" w:color="auto"/>
        <w:right w:val="none" w:sz="0" w:space="0" w:color="auto"/>
      </w:divBdr>
      <w:divsChild>
        <w:div w:id="46345665">
          <w:marLeft w:val="0"/>
          <w:marRight w:val="0"/>
          <w:marTop w:val="180"/>
          <w:marBottom w:val="45"/>
          <w:divBdr>
            <w:top w:val="none" w:sz="0" w:space="0" w:color="auto"/>
            <w:left w:val="none" w:sz="0" w:space="0" w:color="auto"/>
            <w:bottom w:val="none" w:sz="0" w:space="0" w:color="auto"/>
            <w:right w:val="none" w:sz="0" w:space="0" w:color="auto"/>
          </w:divBdr>
        </w:div>
        <w:div w:id="1675187543">
          <w:marLeft w:val="0"/>
          <w:marRight w:val="0"/>
          <w:marTop w:val="0"/>
          <w:marBottom w:val="0"/>
          <w:divBdr>
            <w:top w:val="none" w:sz="0" w:space="0" w:color="auto"/>
            <w:left w:val="none" w:sz="0" w:space="0" w:color="auto"/>
            <w:bottom w:val="none" w:sz="0" w:space="0" w:color="auto"/>
            <w:right w:val="none" w:sz="0" w:space="0" w:color="auto"/>
          </w:divBdr>
        </w:div>
        <w:div w:id="1271813642">
          <w:marLeft w:val="0"/>
          <w:marRight w:val="0"/>
          <w:marTop w:val="0"/>
          <w:marBottom w:val="0"/>
          <w:divBdr>
            <w:top w:val="none" w:sz="0" w:space="0" w:color="auto"/>
            <w:left w:val="none" w:sz="0" w:space="0" w:color="auto"/>
            <w:bottom w:val="none" w:sz="0" w:space="0" w:color="auto"/>
            <w:right w:val="none" w:sz="0" w:space="0" w:color="auto"/>
          </w:divBdr>
          <w:divsChild>
            <w:div w:id="346175694">
              <w:marLeft w:val="0"/>
              <w:marRight w:val="0"/>
              <w:marTop w:val="0"/>
              <w:marBottom w:val="0"/>
              <w:divBdr>
                <w:top w:val="none" w:sz="0" w:space="0" w:color="auto"/>
                <w:left w:val="none" w:sz="0" w:space="0" w:color="auto"/>
                <w:bottom w:val="none" w:sz="0" w:space="0" w:color="auto"/>
                <w:right w:val="none" w:sz="0" w:space="0" w:color="auto"/>
              </w:divBdr>
              <w:divsChild>
                <w:div w:id="1457717796">
                  <w:marLeft w:val="0"/>
                  <w:marRight w:val="0"/>
                  <w:marTop w:val="75"/>
                  <w:marBottom w:val="75"/>
                  <w:divBdr>
                    <w:top w:val="none" w:sz="0" w:space="0" w:color="auto"/>
                    <w:left w:val="none" w:sz="0" w:space="0" w:color="auto"/>
                    <w:bottom w:val="none" w:sz="0" w:space="0" w:color="auto"/>
                    <w:right w:val="none" w:sz="0" w:space="0" w:color="auto"/>
                  </w:divBdr>
                  <w:divsChild>
                    <w:div w:id="435440304">
                      <w:marLeft w:val="0"/>
                      <w:marRight w:val="0"/>
                      <w:marTop w:val="0"/>
                      <w:marBottom w:val="0"/>
                      <w:divBdr>
                        <w:top w:val="none" w:sz="0" w:space="0" w:color="auto"/>
                        <w:left w:val="none" w:sz="0" w:space="0" w:color="auto"/>
                        <w:bottom w:val="none" w:sz="0" w:space="0" w:color="auto"/>
                        <w:right w:val="none" w:sz="0" w:space="0" w:color="auto"/>
                      </w:divBdr>
                    </w:div>
                    <w:div w:id="59494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472646">
          <w:marLeft w:val="0"/>
          <w:marRight w:val="0"/>
          <w:marTop w:val="0"/>
          <w:marBottom w:val="0"/>
          <w:divBdr>
            <w:top w:val="none" w:sz="0" w:space="0" w:color="auto"/>
            <w:left w:val="none" w:sz="0" w:space="0" w:color="auto"/>
            <w:bottom w:val="none" w:sz="0" w:space="0" w:color="auto"/>
            <w:right w:val="none" w:sz="0" w:space="0" w:color="auto"/>
          </w:divBdr>
        </w:div>
        <w:div w:id="491723218">
          <w:marLeft w:val="0"/>
          <w:marRight w:val="0"/>
          <w:marTop w:val="0"/>
          <w:marBottom w:val="0"/>
          <w:divBdr>
            <w:top w:val="none" w:sz="0" w:space="0" w:color="auto"/>
            <w:left w:val="none" w:sz="0" w:space="0" w:color="auto"/>
            <w:bottom w:val="none" w:sz="0" w:space="0" w:color="auto"/>
            <w:right w:val="none" w:sz="0" w:space="0" w:color="auto"/>
          </w:divBdr>
          <w:divsChild>
            <w:div w:id="2112700528">
              <w:marLeft w:val="0"/>
              <w:marRight w:val="0"/>
              <w:marTop w:val="0"/>
              <w:marBottom w:val="0"/>
              <w:divBdr>
                <w:top w:val="none" w:sz="0" w:space="0" w:color="auto"/>
                <w:left w:val="none" w:sz="0" w:space="0" w:color="auto"/>
                <w:bottom w:val="none" w:sz="0" w:space="0" w:color="auto"/>
                <w:right w:val="none" w:sz="0" w:space="0" w:color="auto"/>
              </w:divBdr>
              <w:divsChild>
                <w:div w:id="674770477">
                  <w:marLeft w:val="0"/>
                  <w:marRight w:val="0"/>
                  <w:marTop w:val="75"/>
                  <w:marBottom w:val="75"/>
                  <w:divBdr>
                    <w:top w:val="none" w:sz="0" w:space="0" w:color="auto"/>
                    <w:left w:val="none" w:sz="0" w:space="0" w:color="auto"/>
                    <w:bottom w:val="none" w:sz="0" w:space="0" w:color="auto"/>
                    <w:right w:val="none" w:sz="0" w:space="0" w:color="auto"/>
                  </w:divBdr>
                  <w:divsChild>
                    <w:div w:id="18182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79847">
      <w:bodyDiv w:val="1"/>
      <w:marLeft w:val="0"/>
      <w:marRight w:val="0"/>
      <w:marTop w:val="0"/>
      <w:marBottom w:val="0"/>
      <w:divBdr>
        <w:top w:val="none" w:sz="0" w:space="0" w:color="auto"/>
        <w:left w:val="none" w:sz="0" w:space="0" w:color="auto"/>
        <w:bottom w:val="none" w:sz="0" w:space="0" w:color="auto"/>
        <w:right w:val="none" w:sz="0" w:space="0" w:color="auto"/>
      </w:divBdr>
    </w:div>
    <w:div w:id="198670681">
      <w:bodyDiv w:val="1"/>
      <w:marLeft w:val="0"/>
      <w:marRight w:val="0"/>
      <w:marTop w:val="0"/>
      <w:marBottom w:val="0"/>
      <w:divBdr>
        <w:top w:val="none" w:sz="0" w:space="0" w:color="auto"/>
        <w:left w:val="none" w:sz="0" w:space="0" w:color="auto"/>
        <w:bottom w:val="none" w:sz="0" w:space="0" w:color="auto"/>
        <w:right w:val="none" w:sz="0" w:space="0" w:color="auto"/>
      </w:divBdr>
      <w:divsChild>
        <w:div w:id="1297031295">
          <w:marLeft w:val="0"/>
          <w:marRight w:val="0"/>
          <w:marTop w:val="180"/>
          <w:marBottom w:val="45"/>
          <w:divBdr>
            <w:top w:val="none" w:sz="0" w:space="0" w:color="auto"/>
            <w:left w:val="none" w:sz="0" w:space="0" w:color="auto"/>
            <w:bottom w:val="none" w:sz="0" w:space="0" w:color="auto"/>
            <w:right w:val="none" w:sz="0" w:space="0" w:color="auto"/>
          </w:divBdr>
        </w:div>
        <w:div w:id="757098099">
          <w:marLeft w:val="0"/>
          <w:marRight w:val="0"/>
          <w:marTop w:val="180"/>
          <w:marBottom w:val="45"/>
          <w:divBdr>
            <w:top w:val="none" w:sz="0" w:space="0" w:color="auto"/>
            <w:left w:val="none" w:sz="0" w:space="0" w:color="auto"/>
            <w:bottom w:val="none" w:sz="0" w:space="0" w:color="auto"/>
            <w:right w:val="none" w:sz="0" w:space="0" w:color="auto"/>
          </w:divBdr>
        </w:div>
        <w:div w:id="996614810">
          <w:marLeft w:val="0"/>
          <w:marRight w:val="0"/>
          <w:marTop w:val="0"/>
          <w:marBottom w:val="0"/>
          <w:divBdr>
            <w:top w:val="none" w:sz="0" w:space="0" w:color="auto"/>
            <w:left w:val="none" w:sz="0" w:space="0" w:color="auto"/>
            <w:bottom w:val="none" w:sz="0" w:space="0" w:color="auto"/>
            <w:right w:val="none" w:sz="0" w:space="0" w:color="auto"/>
          </w:divBdr>
        </w:div>
        <w:div w:id="2048334584">
          <w:marLeft w:val="0"/>
          <w:marRight w:val="0"/>
          <w:marTop w:val="0"/>
          <w:marBottom w:val="0"/>
          <w:divBdr>
            <w:top w:val="none" w:sz="0" w:space="0" w:color="auto"/>
            <w:left w:val="none" w:sz="0" w:space="0" w:color="auto"/>
            <w:bottom w:val="none" w:sz="0" w:space="0" w:color="auto"/>
            <w:right w:val="none" w:sz="0" w:space="0" w:color="auto"/>
          </w:divBdr>
        </w:div>
        <w:div w:id="407271696">
          <w:marLeft w:val="0"/>
          <w:marRight w:val="0"/>
          <w:marTop w:val="0"/>
          <w:marBottom w:val="0"/>
          <w:divBdr>
            <w:top w:val="none" w:sz="0" w:space="0" w:color="auto"/>
            <w:left w:val="none" w:sz="0" w:space="0" w:color="auto"/>
            <w:bottom w:val="none" w:sz="0" w:space="0" w:color="auto"/>
            <w:right w:val="none" w:sz="0" w:space="0" w:color="auto"/>
          </w:divBdr>
          <w:divsChild>
            <w:div w:id="897008386">
              <w:marLeft w:val="0"/>
              <w:marRight w:val="0"/>
              <w:marTop w:val="180"/>
              <w:marBottom w:val="45"/>
              <w:divBdr>
                <w:top w:val="none" w:sz="0" w:space="0" w:color="auto"/>
                <w:left w:val="none" w:sz="0" w:space="0" w:color="auto"/>
                <w:bottom w:val="none" w:sz="0" w:space="0" w:color="auto"/>
                <w:right w:val="none" w:sz="0" w:space="0" w:color="auto"/>
              </w:divBdr>
            </w:div>
            <w:div w:id="1832519374">
              <w:marLeft w:val="0"/>
              <w:marRight w:val="0"/>
              <w:marTop w:val="0"/>
              <w:marBottom w:val="0"/>
              <w:divBdr>
                <w:top w:val="none" w:sz="0" w:space="0" w:color="auto"/>
                <w:left w:val="none" w:sz="0" w:space="0" w:color="auto"/>
                <w:bottom w:val="none" w:sz="0" w:space="0" w:color="auto"/>
                <w:right w:val="none" w:sz="0" w:space="0" w:color="auto"/>
              </w:divBdr>
              <w:divsChild>
                <w:div w:id="1209731188">
                  <w:marLeft w:val="0"/>
                  <w:marRight w:val="0"/>
                  <w:marTop w:val="0"/>
                  <w:marBottom w:val="0"/>
                  <w:divBdr>
                    <w:top w:val="none" w:sz="0" w:space="0" w:color="auto"/>
                    <w:left w:val="none" w:sz="0" w:space="0" w:color="auto"/>
                    <w:bottom w:val="none" w:sz="0" w:space="0" w:color="auto"/>
                    <w:right w:val="none" w:sz="0" w:space="0" w:color="auto"/>
                  </w:divBdr>
                </w:div>
                <w:div w:id="207284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4625">
          <w:marLeft w:val="0"/>
          <w:marRight w:val="0"/>
          <w:marTop w:val="0"/>
          <w:marBottom w:val="0"/>
          <w:divBdr>
            <w:top w:val="none" w:sz="0" w:space="0" w:color="auto"/>
            <w:left w:val="none" w:sz="0" w:space="0" w:color="auto"/>
            <w:bottom w:val="none" w:sz="0" w:space="0" w:color="auto"/>
            <w:right w:val="none" w:sz="0" w:space="0" w:color="auto"/>
          </w:divBdr>
        </w:div>
        <w:div w:id="1993289307">
          <w:marLeft w:val="0"/>
          <w:marRight w:val="0"/>
          <w:marTop w:val="180"/>
          <w:marBottom w:val="45"/>
          <w:divBdr>
            <w:top w:val="none" w:sz="0" w:space="0" w:color="auto"/>
            <w:left w:val="none" w:sz="0" w:space="0" w:color="auto"/>
            <w:bottom w:val="none" w:sz="0" w:space="0" w:color="auto"/>
            <w:right w:val="none" w:sz="0" w:space="0" w:color="auto"/>
          </w:divBdr>
        </w:div>
        <w:div w:id="1597245307">
          <w:marLeft w:val="0"/>
          <w:marRight w:val="0"/>
          <w:marTop w:val="0"/>
          <w:marBottom w:val="0"/>
          <w:divBdr>
            <w:top w:val="none" w:sz="0" w:space="0" w:color="auto"/>
            <w:left w:val="none" w:sz="0" w:space="0" w:color="auto"/>
            <w:bottom w:val="none" w:sz="0" w:space="0" w:color="auto"/>
            <w:right w:val="none" w:sz="0" w:space="0" w:color="auto"/>
          </w:divBdr>
        </w:div>
        <w:div w:id="197164773">
          <w:marLeft w:val="0"/>
          <w:marRight w:val="0"/>
          <w:marTop w:val="180"/>
          <w:marBottom w:val="45"/>
          <w:divBdr>
            <w:top w:val="none" w:sz="0" w:space="0" w:color="auto"/>
            <w:left w:val="none" w:sz="0" w:space="0" w:color="auto"/>
            <w:bottom w:val="none" w:sz="0" w:space="0" w:color="auto"/>
            <w:right w:val="none" w:sz="0" w:space="0" w:color="auto"/>
          </w:divBdr>
        </w:div>
        <w:div w:id="1327586663">
          <w:marLeft w:val="0"/>
          <w:marRight w:val="0"/>
          <w:marTop w:val="180"/>
          <w:marBottom w:val="45"/>
          <w:divBdr>
            <w:top w:val="none" w:sz="0" w:space="0" w:color="auto"/>
            <w:left w:val="none" w:sz="0" w:space="0" w:color="auto"/>
            <w:bottom w:val="none" w:sz="0" w:space="0" w:color="auto"/>
            <w:right w:val="none" w:sz="0" w:space="0" w:color="auto"/>
          </w:divBdr>
        </w:div>
        <w:div w:id="1436827131">
          <w:marLeft w:val="0"/>
          <w:marRight w:val="0"/>
          <w:marTop w:val="0"/>
          <w:marBottom w:val="0"/>
          <w:divBdr>
            <w:top w:val="none" w:sz="0" w:space="0" w:color="auto"/>
            <w:left w:val="none" w:sz="0" w:space="0" w:color="auto"/>
            <w:bottom w:val="none" w:sz="0" w:space="0" w:color="auto"/>
            <w:right w:val="none" w:sz="0" w:space="0" w:color="auto"/>
          </w:divBdr>
        </w:div>
        <w:div w:id="4022823">
          <w:marLeft w:val="0"/>
          <w:marRight w:val="0"/>
          <w:marTop w:val="0"/>
          <w:marBottom w:val="0"/>
          <w:divBdr>
            <w:top w:val="none" w:sz="0" w:space="0" w:color="auto"/>
            <w:left w:val="none" w:sz="0" w:space="0" w:color="auto"/>
            <w:bottom w:val="none" w:sz="0" w:space="0" w:color="auto"/>
            <w:right w:val="none" w:sz="0" w:space="0" w:color="auto"/>
          </w:divBdr>
          <w:divsChild>
            <w:div w:id="919801036">
              <w:marLeft w:val="0"/>
              <w:marRight w:val="0"/>
              <w:marTop w:val="0"/>
              <w:marBottom w:val="0"/>
              <w:divBdr>
                <w:top w:val="none" w:sz="0" w:space="0" w:color="auto"/>
                <w:left w:val="none" w:sz="0" w:space="0" w:color="auto"/>
                <w:bottom w:val="none" w:sz="0" w:space="0" w:color="auto"/>
                <w:right w:val="none" w:sz="0" w:space="0" w:color="auto"/>
              </w:divBdr>
              <w:divsChild>
                <w:div w:id="810900331">
                  <w:marLeft w:val="0"/>
                  <w:marRight w:val="0"/>
                  <w:marTop w:val="75"/>
                  <w:marBottom w:val="75"/>
                  <w:divBdr>
                    <w:top w:val="none" w:sz="0" w:space="0" w:color="auto"/>
                    <w:left w:val="none" w:sz="0" w:space="0" w:color="auto"/>
                    <w:bottom w:val="none" w:sz="0" w:space="0" w:color="auto"/>
                    <w:right w:val="none" w:sz="0" w:space="0" w:color="auto"/>
                  </w:divBdr>
                  <w:divsChild>
                    <w:div w:id="1308903069">
                      <w:marLeft w:val="0"/>
                      <w:marRight w:val="0"/>
                      <w:marTop w:val="0"/>
                      <w:marBottom w:val="0"/>
                      <w:divBdr>
                        <w:top w:val="none" w:sz="0" w:space="0" w:color="auto"/>
                        <w:left w:val="none" w:sz="0" w:space="0" w:color="auto"/>
                        <w:bottom w:val="none" w:sz="0" w:space="0" w:color="auto"/>
                        <w:right w:val="none" w:sz="0" w:space="0" w:color="auto"/>
                      </w:divBdr>
                    </w:div>
                    <w:div w:id="721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44462">
      <w:bodyDiv w:val="1"/>
      <w:marLeft w:val="0"/>
      <w:marRight w:val="0"/>
      <w:marTop w:val="0"/>
      <w:marBottom w:val="0"/>
      <w:divBdr>
        <w:top w:val="none" w:sz="0" w:space="0" w:color="auto"/>
        <w:left w:val="none" w:sz="0" w:space="0" w:color="auto"/>
        <w:bottom w:val="none" w:sz="0" w:space="0" w:color="auto"/>
        <w:right w:val="none" w:sz="0" w:space="0" w:color="auto"/>
      </w:divBdr>
    </w:div>
    <w:div w:id="218709867">
      <w:bodyDiv w:val="1"/>
      <w:marLeft w:val="0"/>
      <w:marRight w:val="0"/>
      <w:marTop w:val="0"/>
      <w:marBottom w:val="0"/>
      <w:divBdr>
        <w:top w:val="none" w:sz="0" w:space="0" w:color="auto"/>
        <w:left w:val="none" w:sz="0" w:space="0" w:color="auto"/>
        <w:bottom w:val="none" w:sz="0" w:space="0" w:color="auto"/>
        <w:right w:val="none" w:sz="0" w:space="0" w:color="auto"/>
      </w:divBdr>
    </w:div>
    <w:div w:id="298847052">
      <w:bodyDiv w:val="1"/>
      <w:marLeft w:val="0"/>
      <w:marRight w:val="0"/>
      <w:marTop w:val="0"/>
      <w:marBottom w:val="0"/>
      <w:divBdr>
        <w:top w:val="none" w:sz="0" w:space="0" w:color="auto"/>
        <w:left w:val="none" w:sz="0" w:space="0" w:color="auto"/>
        <w:bottom w:val="none" w:sz="0" w:space="0" w:color="auto"/>
        <w:right w:val="none" w:sz="0" w:space="0" w:color="auto"/>
      </w:divBdr>
      <w:divsChild>
        <w:div w:id="840003755">
          <w:marLeft w:val="0"/>
          <w:marRight w:val="0"/>
          <w:marTop w:val="180"/>
          <w:marBottom w:val="45"/>
          <w:divBdr>
            <w:top w:val="none" w:sz="0" w:space="0" w:color="auto"/>
            <w:left w:val="none" w:sz="0" w:space="0" w:color="auto"/>
            <w:bottom w:val="none" w:sz="0" w:space="0" w:color="auto"/>
            <w:right w:val="none" w:sz="0" w:space="0" w:color="auto"/>
          </w:divBdr>
        </w:div>
        <w:div w:id="886337177">
          <w:marLeft w:val="0"/>
          <w:marRight w:val="0"/>
          <w:marTop w:val="0"/>
          <w:marBottom w:val="0"/>
          <w:divBdr>
            <w:top w:val="none" w:sz="0" w:space="0" w:color="auto"/>
            <w:left w:val="none" w:sz="0" w:space="0" w:color="auto"/>
            <w:bottom w:val="none" w:sz="0" w:space="0" w:color="auto"/>
            <w:right w:val="none" w:sz="0" w:space="0" w:color="auto"/>
          </w:divBdr>
        </w:div>
        <w:div w:id="140196547">
          <w:marLeft w:val="0"/>
          <w:marRight w:val="0"/>
          <w:marTop w:val="0"/>
          <w:marBottom w:val="0"/>
          <w:divBdr>
            <w:top w:val="none" w:sz="0" w:space="0" w:color="auto"/>
            <w:left w:val="none" w:sz="0" w:space="0" w:color="auto"/>
            <w:bottom w:val="none" w:sz="0" w:space="0" w:color="auto"/>
            <w:right w:val="none" w:sz="0" w:space="0" w:color="auto"/>
          </w:divBdr>
        </w:div>
        <w:div w:id="1900046936">
          <w:marLeft w:val="0"/>
          <w:marRight w:val="0"/>
          <w:marTop w:val="0"/>
          <w:marBottom w:val="0"/>
          <w:divBdr>
            <w:top w:val="none" w:sz="0" w:space="0" w:color="auto"/>
            <w:left w:val="none" w:sz="0" w:space="0" w:color="auto"/>
            <w:bottom w:val="none" w:sz="0" w:space="0" w:color="auto"/>
            <w:right w:val="none" w:sz="0" w:space="0" w:color="auto"/>
          </w:divBdr>
          <w:divsChild>
            <w:div w:id="112024382">
              <w:marLeft w:val="0"/>
              <w:marRight w:val="0"/>
              <w:marTop w:val="0"/>
              <w:marBottom w:val="0"/>
              <w:divBdr>
                <w:top w:val="none" w:sz="0" w:space="0" w:color="auto"/>
                <w:left w:val="none" w:sz="0" w:space="0" w:color="auto"/>
                <w:bottom w:val="none" w:sz="0" w:space="0" w:color="auto"/>
                <w:right w:val="none" w:sz="0" w:space="0" w:color="auto"/>
              </w:divBdr>
              <w:divsChild>
                <w:div w:id="1906912062">
                  <w:marLeft w:val="0"/>
                  <w:marRight w:val="0"/>
                  <w:marTop w:val="0"/>
                  <w:marBottom w:val="0"/>
                  <w:divBdr>
                    <w:top w:val="none" w:sz="0" w:space="0" w:color="auto"/>
                    <w:left w:val="none" w:sz="0" w:space="0" w:color="auto"/>
                    <w:bottom w:val="none" w:sz="0" w:space="0" w:color="auto"/>
                    <w:right w:val="none" w:sz="0" w:space="0" w:color="auto"/>
                  </w:divBdr>
                </w:div>
                <w:div w:id="964967592">
                  <w:marLeft w:val="0"/>
                  <w:marRight w:val="0"/>
                  <w:marTop w:val="0"/>
                  <w:marBottom w:val="0"/>
                  <w:divBdr>
                    <w:top w:val="none" w:sz="0" w:space="0" w:color="auto"/>
                    <w:left w:val="none" w:sz="0" w:space="0" w:color="auto"/>
                    <w:bottom w:val="none" w:sz="0" w:space="0" w:color="auto"/>
                    <w:right w:val="none" w:sz="0" w:space="0" w:color="auto"/>
                  </w:divBdr>
                </w:div>
                <w:div w:id="9217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2516">
          <w:marLeft w:val="0"/>
          <w:marRight w:val="0"/>
          <w:marTop w:val="0"/>
          <w:marBottom w:val="0"/>
          <w:divBdr>
            <w:top w:val="none" w:sz="0" w:space="0" w:color="auto"/>
            <w:left w:val="none" w:sz="0" w:space="0" w:color="auto"/>
            <w:bottom w:val="none" w:sz="0" w:space="0" w:color="auto"/>
            <w:right w:val="none" w:sz="0" w:space="0" w:color="auto"/>
          </w:divBdr>
          <w:divsChild>
            <w:div w:id="1612786638">
              <w:marLeft w:val="0"/>
              <w:marRight w:val="0"/>
              <w:marTop w:val="180"/>
              <w:marBottom w:val="45"/>
              <w:divBdr>
                <w:top w:val="none" w:sz="0" w:space="0" w:color="auto"/>
                <w:left w:val="none" w:sz="0" w:space="0" w:color="auto"/>
                <w:bottom w:val="none" w:sz="0" w:space="0" w:color="auto"/>
                <w:right w:val="none" w:sz="0" w:space="0" w:color="auto"/>
              </w:divBdr>
            </w:div>
            <w:div w:id="2041271727">
              <w:marLeft w:val="0"/>
              <w:marRight w:val="0"/>
              <w:marTop w:val="0"/>
              <w:marBottom w:val="0"/>
              <w:divBdr>
                <w:top w:val="none" w:sz="0" w:space="0" w:color="auto"/>
                <w:left w:val="none" w:sz="0" w:space="0" w:color="auto"/>
                <w:bottom w:val="none" w:sz="0" w:space="0" w:color="auto"/>
                <w:right w:val="none" w:sz="0" w:space="0" w:color="auto"/>
              </w:divBdr>
              <w:divsChild>
                <w:div w:id="237255104">
                  <w:marLeft w:val="0"/>
                  <w:marRight w:val="0"/>
                  <w:marTop w:val="0"/>
                  <w:marBottom w:val="0"/>
                  <w:divBdr>
                    <w:top w:val="none" w:sz="0" w:space="0" w:color="auto"/>
                    <w:left w:val="none" w:sz="0" w:space="0" w:color="auto"/>
                    <w:bottom w:val="none" w:sz="0" w:space="0" w:color="auto"/>
                    <w:right w:val="none" w:sz="0" w:space="0" w:color="auto"/>
                  </w:divBdr>
                </w:div>
                <w:div w:id="892083189">
                  <w:marLeft w:val="0"/>
                  <w:marRight w:val="0"/>
                  <w:marTop w:val="0"/>
                  <w:marBottom w:val="0"/>
                  <w:divBdr>
                    <w:top w:val="none" w:sz="0" w:space="0" w:color="auto"/>
                    <w:left w:val="none" w:sz="0" w:space="0" w:color="auto"/>
                    <w:bottom w:val="none" w:sz="0" w:space="0" w:color="auto"/>
                    <w:right w:val="none" w:sz="0" w:space="0" w:color="auto"/>
                  </w:divBdr>
                </w:div>
                <w:div w:id="888996339">
                  <w:marLeft w:val="0"/>
                  <w:marRight w:val="0"/>
                  <w:marTop w:val="0"/>
                  <w:marBottom w:val="0"/>
                  <w:divBdr>
                    <w:top w:val="none" w:sz="0" w:space="0" w:color="auto"/>
                    <w:left w:val="none" w:sz="0" w:space="0" w:color="auto"/>
                    <w:bottom w:val="none" w:sz="0" w:space="0" w:color="auto"/>
                    <w:right w:val="none" w:sz="0" w:space="0" w:color="auto"/>
                  </w:divBdr>
                </w:div>
                <w:div w:id="1439762148">
                  <w:marLeft w:val="0"/>
                  <w:marRight w:val="0"/>
                  <w:marTop w:val="0"/>
                  <w:marBottom w:val="0"/>
                  <w:divBdr>
                    <w:top w:val="none" w:sz="0" w:space="0" w:color="auto"/>
                    <w:left w:val="none" w:sz="0" w:space="0" w:color="auto"/>
                    <w:bottom w:val="none" w:sz="0" w:space="0" w:color="auto"/>
                    <w:right w:val="none" w:sz="0" w:space="0" w:color="auto"/>
                  </w:divBdr>
                </w:div>
                <w:div w:id="1718237808">
                  <w:marLeft w:val="0"/>
                  <w:marRight w:val="0"/>
                  <w:marTop w:val="0"/>
                  <w:marBottom w:val="0"/>
                  <w:divBdr>
                    <w:top w:val="none" w:sz="0" w:space="0" w:color="auto"/>
                    <w:left w:val="none" w:sz="0" w:space="0" w:color="auto"/>
                    <w:bottom w:val="none" w:sz="0" w:space="0" w:color="auto"/>
                    <w:right w:val="none" w:sz="0" w:space="0" w:color="auto"/>
                  </w:divBdr>
                </w:div>
                <w:div w:id="501433675">
                  <w:marLeft w:val="0"/>
                  <w:marRight w:val="0"/>
                  <w:marTop w:val="0"/>
                  <w:marBottom w:val="0"/>
                  <w:divBdr>
                    <w:top w:val="none" w:sz="0" w:space="0" w:color="auto"/>
                    <w:left w:val="none" w:sz="0" w:space="0" w:color="auto"/>
                    <w:bottom w:val="none" w:sz="0" w:space="0" w:color="auto"/>
                    <w:right w:val="none" w:sz="0" w:space="0" w:color="auto"/>
                  </w:divBdr>
                </w:div>
                <w:div w:id="2095853580">
                  <w:marLeft w:val="0"/>
                  <w:marRight w:val="0"/>
                  <w:marTop w:val="0"/>
                  <w:marBottom w:val="0"/>
                  <w:divBdr>
                    <w:top w:val="none" w:sz="0" w:space="0" w:color="auto"/>
                    <w:left w:val="none" w:sz="0" w:space="0" w:color="auto"/>
                    <w:bottom w:val="none" w:sz="0" w:space="0" w:color="auto"/>
                    <w:right w:val="none" w:sz="0" w:space="0" w:color="auto"/>
                  </w:divBdr>
                </w:div>
                <w:div w:id="1344547259">
                  <w:marLeft w:val="0"/>
                  <w:marRight w:val="0"/>
                  <w:marTop w:val="0"/>
                  <w:marBottom w:val="0"/>
                  <w:divBdr>
                    <w:top w:val="none" w:sz="0" w:space="0" w:color="auto"/>
                    <w:left w:val="none" w:sz="0" w:space="0" w:color="auto"/>
                    <w:bottom w:val="none" w:sz="0" w:space="0" w:color="auto"/>
                    <w:right w:val="none" w:sz="0" w:space="0" w:color="auto"/>
                  </w:divBdr>
                </w:div>
                <w:div w:id="6488279">
                  <w:marLeft w:val="0"/>
                  <w:marRight w:val="0"/>
                  <w:marTop w:val="0"/>
                  <w:marBottom w:val="0"/>
                  <w:divBdr>
                    <w:top w:val="none" w:sz="0" w:space="0" w:color="auto"/>
                    <w:left w:val="none" w:sz="0" w:space="0" w:color="auto"/>
                    <w:bottom w:val="none" w:sz="0" w:space="0" w:color="auto"/>
                    <w:right w:val="none" w:sz="0" w:space="0" w:color="auto"/>
                  </w:divBdr>
                </w:div>
                <w:div w:id="389157886">
                  <w:marLeft w:val="0"/>
                  <w:marRight w:val="0"/>
                  <w:marTop w:val="0"/>
                  <w:marBottom w:val="0"/>
                  <w:divBdr>
                    <w:top w:val="none" w:sz="0" w:space="0" w:color="auto"/>
                    <w:left w:val="none" w:sz="0" w:space="0" w:color="auto"/>
                    <w:bottom w:val="none" w:sz="0" w:space="0" w:color="auto"/>
                    <w:right w:val="none" w:sz="0" w:space="0" w:color="auto"/>
                  </w:divBdr>
                </w:div>
                <w:div w:id="2083678408">
                  <w:marLeft w:val="0"/>
                  <w:marRight w:val="0"/>
                  <w:marTop w:val="0"/>
                  <w:marBottom w:val="0"/>
                  <w:divBdr>
                    <w:top w:val="none" w:sz="0" w:space="0" w:color="auto"/>
                    <w:left w:val="none" w:sz="0" w:space="0" w:color="auto"/>
                    <w:bottom w:val="none" w:sz="0" w:space="0" w:color="auto"/>
                    <w:right w:val="none" w:sz="0" w:space="0" w:color="auto"/>
                  </w:divBdr>
                </w:div>
                <w:div w:id="13460518">
                  <w:marLeft w:val="0"/>
                  <w:marRight w:val="0"/>
                  <w:marTop w:val="0"/>
                  <w:marBottom w:val="0"/>
                  <w:divBdr>
                    <w:top w:val="none" w:sz="0" w:space="0" w:color="auto"/>
                    <w:left w:val="none" w:sz="0" w:space="0" w:color="auto"/>
                    <w:bottom w:val="none" w:sz="0" w:space="0" w:color="auto"/>
                    <w:right w:val="none" w:sz="0" w:space="0" w:color="auto"/>
                  </w:divBdr>
                </w:div>
                <w:div w:id="156421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40983">
          <w:marLeft w:val="0"/>
          <w:marRight w:val="0"/>
          <w:marTop w:val="0"/>
          <w:marBottom w:val="0"/>
          <w:divBdr>
            <w:top w:val="none" w:sz="0" w:space="0" w:color="auto"/>
            <w:left w:val="none" w:sz="0" w:space="0" w:color="auto"/>
            <w:bottom w:val="none" w:sz="0" w:space="0" w:color="auto"/>
            <w:right w:val="none" w:sz="0" w:space="0" w:color="auto"/>
          </w:divBdr>
        </w:div>
        <w:div w:id="1098335299">
          <w:marLeft w:val="0"/>
          <w:marRight w:val="0"/>
          <w:marTop w:val="180"/>
          <w:marBottom w:val="45"/>
          <w:divBdr>
            <w:top w:val="none" w:sz="0" w:space="0" w:color="auto"/>
            <w:left w:val="none" w:sz="0" w:space="0" w:color="auto"/>
            <w:bottom w:val="none" w:sz="0" w:space="0" w:color="auto"/>
            <w:right w:val="none" w:sz="0" w:space="0" w:color="auto"/>
          </w:divBdr>
        </w:div>
        <w:div w:id="751584561">
          <w:marLeft w:val="0"/>
          <w:marRight w:val="0"/>
          <w:marTop w:val="0"/>
          <w:marBottom w:val="0"/>
          <w:divBdr>
            <w:top w:val="none" w:sz="0" w:space="0" w:color="auto"/>
            <w:left w:val="none" w:sz="0" w:space="0" w:color="auto"/>
            <w:bottom w:val="none" w:sz="0" w:space="0" w:color="auto"/>
            <w:right w:val="none" w:sz="0" w:space="0" w:color="auto"/>
          </w:divBdr>
          <w:divsChild>
            <w:div w:id="1418089923">
              <w:marLeft w:val="0"/>
              <w:marRight w:val="0"/>
              <w:marTop w:val="0"/>
              <w:marBottom w:val="0"/>
              <w:divBdr>
                <w:top w:val="none" w:sz="0" w:space="0" w:color="auto"/>
                <w:left w:val="none" w:sz="0" w:space="0" w:color="auto"/>
                <w:bottom w:val="none" w:sz="0" w:space="0" w:color="auto"/>
                <w:right w:val="none" w:sz="0" w:space="0" w:color="auto"/>
              </w:divBdr>
              <w:divsChild>
                <w:div w:id="1491361662">
                  <w:marLeft w:val="0"/>
                  <w:marRight w:val="0"/>
                  <w:marTop w:val="180"/>
                  <w:marBottom w:val="45"/>
                  <w:divBdr>
                    <w:top w:val="none" w:sz="0" w:space="0" w:color="auto"/>
                    <w:left w:val="none" w:sz="0" w:space="0" w:color="auto"/>
                    <w:bottom w:val="none" w:sz="0" w:space="0" w:color="auto"/>
                    <w:right w:val="none" w:sz="0" w:space="0" w:color="auto"/>
                  </w:divBdr>
                </w:div>
                <w:div w:id="2001613749">
                  <w:marLeft w:val="0"/>
                  <w:marRight w:val="0"/>
                  <w:marTop w:val="0"/>
                  <w:marBottom w:val="0"/>
                  <w:divBdr>
                    <w:top w:val="none" w:sz="0" w:space="0" w:color="auto"/>
                    <w:left w:val="none" w:sz="0" w:space="0" w:color="auto"/>
                    <w:bottom w:val="none" w:sz="0" w:space="0" w:color="auto"/>
                    <w:right w:val="none" w:sz="0" w:space="0" w:color="auto"/>
                  </w:divBdr>
                </w:div>
                <w:div w:id="197448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516378">
      <w:bodyDiv w:val="1"/>
      <w:marLeft w:val="0"/>
      <w:marRight w:val="0"/>
      <w:marTop w:val="0"/>
      <w:marBottom w:val="0"/>
      <w:divBdr>
        <w:top w:val="none" w:sz="0" w:space="0" w:color="auto"/>
        <w:left w:val="none" w:sz="0" w:space="0" w:color="auto"/>
        <w:bottom w:val="none" w:sz="0" w:space="0" w:color="auto"/>
        <w:right w:val="none" w:sz="0" w:space="0" w:color="auto"/>
      </w:divBdr>
    </w:div>
    <w:div w:id="331300805">
      <w:bodyDiv w:val="1"/>
      <w:marLeft w:val="0"/>
      <w:marRight w:val="0"/>
      <w:marTop w:val="0"/>
      <w:marBottom w:val="0"/>
      <w:divBdr>
        <w:top w:val="none" w:sz="0" w:space="0" w:color="auto"/>
        <w:left w:val="none" w:sz="0" w:space="0" w:color="auto"/>
        <w:bottom w:val="none" w:sz="0" w:space="0" w:color="auto"/>
        <w:right w:val="none" w:sz="0" w:space="0" w:color="auto"/>
      </w:divBdr>
    </w:div>
    <w:div w:id="414087921">
      <w:bodyDiv w:val="1"/>
      <w:marLeft w:val="0"/>
      <w:marRight w:val="0"/>
      <w:marTop w:val="0"/>
      <w:marBottom w:val="0"/>
      <w:divBdr>
        <w:top w:val="none" w:sz="0" w:space="0" w:color="auto"/>
        <w:left w:val="none" w:sz="0" w:space="0" w:color="auto"/>
        <w:bottom w:val="none" w:sz="0" w:space="0" w:color="auto"/>
        <w:right w:val="none" w:sz="0" w:space="0" w:color="auto"/>
      </w:divBdr>
    </w:div>
    <w:div w:id="428349901">
      <w:bodyDiv w:val="1"/>
      <w:marLeft w:val="0"/>
      <w:marRight w:val="0"/>
      <w:marTop w:val="0"/>
      <w:marBottom w:val="0"/>
      <w:divBdr>
        <w:top w:val="none" w:sz="0" w:space="0" w:color="auto"/>
        <w:left w:val="none" w:sz="0" w:space="0" w:color="auto"/>
        <w:bottom w:val="none" w:sz="0" w:space="0" w:color="auto"/>
        <w:right w:val="none" w:sz="0" w:space="0" w:color="auto"/>
      </w:divBdr>
    </w:div>
    <w:div w:id="481192944">
      <w:bodyDiv w:val="1"/>
      <w:marLeft w:val="0"/>
      <w:marRight w:val="0"/>
      <w:marTop w:val="0"/>
      <w:marBottom w:val="0"/>
      <w:divBdr>
        <w:top w:val="none" w:sz="0" w:space="0" w:color="auto"/>
        <w:left w:val="none" w:sz="0" w:space="0" w:color="auto"/>
        <w:bottom w:val="none" w:sz="0" w:space="0" w:color="auto"/>
        <w:right w:val="none" w:sz="0" w:space="0" w:color="auto"/>
      </w:divBdr>
      <w:divsChild>
        <w:div w:id="182867524">
          <w:marLeft w:val="0"/>
          <w:marRight w:val="0"/>
          <w:marTop w:val="180"/>
          <w:marBottom w:val="45"/>
          <w:divBdr>
            <w:top w:val="none" w:sz="0" w:space="0" w:color="auto"/>
            <w:left w:val="none" w:sz="0" w:space="0" w:color="auto"/>
            <w:bottom w:val="none" w:sz="0" w:space="0" w:color="auto"/>
            <w:right w:val="none" w:sz="0" w:space="0" w:color="auto"/>
          </w:divBdr>
        </w:div>
        <w:div w:id="241109623">
          <w:marLeft w:val="0"/>
          <w:marRight w:val="0"/>
          <w:marTop w:val="180"/>
          <w:marBottom w:val="45"/>
          <w:divBdr>
            <w:top w:val="none" w:sz="0" w:space="0" w:color="auto"/>
            <w:left w:val="none" w:sz="0" w:space="0" w:color="auto"/>
            <w:bottom w:val="none" w:sz="0" w:space="0" w:color="auto"/>
            <w:right w:val="none" w:sz="0" w:space="0" w:color="auto"/>
          </w:divBdr>
        </w:div>
        <w:div w:id="1422679633">
          <w:marLeft w:val="0"/>
          <w:marRight w:val="0"/>
          <w:marTop w:val="0"/>
          <w:marBottom w:val="0"/>
          <w:divBdr>
            <w:top w:val="none" w:sz="0" w:space="0" w:color="auto"/>
            <w:left w:val="none" w:sz="0" w:space="0" w:color="auto"/>
            <w:bottom w:val="none" w:sz="0" w:space="0" w:color="auto"/>
            <w:right w:val="none" w:sz="0" w:space="0" w:color="auto"/>
          </w:divBdr>
        </w:div>
        <w:div w:id="276744">
          <w:marLeft w:val="0"/>
          <w:marRight w:val="0"/>
          <w:marTop w:val="0"/>
          <w:marBottom w:val="0"/>
          <w:divBdr>
            <w:top w:val="none" w:sz="0" w:space="0" w:color="auto"/>
            <w:left w:val="none" w:sz="0" w:space="0" w:color="auto"/>
            <w:bottom w:val="none" w:sz="0" w:space="0" w:color="auto"/>
            <w:right w:val="none" w:sz="0" w:space="0" w:color="auto"/>
          </w:divBdr>
        </w:div>
        <w:div w:id="925966538">
          <w:marLeft w:val="0"/>
          <w:marRight w:val="0"/>
          <w:marTop w:val="0"/>
          <w:marBottom w:val="0"/>
          <w:divBdr>
            <w:top w:val="none" w:sz="0" w:space="0" w:color="auto"/>
            <w:left w:val="none" w:sz="0" w:space="0" w:color="auto"/>
            <w:bottom w:val="none" w:sz="0" w:space="0" w:color="auto"/>
            <w:right w:val="none" w:sz="0" w:space="0" w:color="auto"/>
          </w:divBdr>
          <w:divsChild>
            <w:div w:id="60712289">
              <w:marLeft w:val="0"/>
              <w:marRight w:val="0"/>
              <w:marTop w:val="180"/>
              <w:marBottom w:val="45"/>
              <w:divBdr>
                <w:top w:val="none" w:sz="0" w:space="0" w:color="auto"/>
                <w:left w:val="none" w:sz="0" w:space="0" w:color="auto"/>
                <w:bottom w:val="none" w:sz="0" w:space="0" w:color="auto"/>
                <w:right w:val="none" w:sz="0" w:space="0" w:color="auto"/>
              </w:divBdr>
            </w:div>
            <w:div w:id="808328372">
              <w:marLeft w:val="0"/>
              <w:marRight w:val="0"/>
              <w:marTop w:val="0"/>
              <w:marBottom w:val="0"/>
              <w:divBdr>
                <w:top w:val="none" w:sz="0" w:space="0" w:color="auto"/>
                <w:left w:val="none" w:sz="0" w:space="0" w:color="auto"/>
                <w:bottom w:val="none" w:sz="0" w:space="0" w:color="auto"/>
                <w:right w:val="none" w:sz="0" w:space="0" w:color="auto"/>
              </w:divBdr>
              <w:divsChild>
                <w:div w:id="1644507751">
                  <w:marLeft w:val="0"/>
                  <w:marRight w:val="0"/>
                  <w:marTop w:val="0"/>
                  <w:marBottom w:val="0"/>
                  <w:divBdr>
                    <w:top w:val="none" w:sz="0" w:space="0" w:color="auto"/>
                    <w:left w:val="none" w:sz="0" w:space="0" w:color="auto"/>
                    <w:bottom w:val="none" w:sz="0" w:space="0" w:color="auto"/>
                    <w:right w:val="none" w:sz="0" w:space="0" w:color="auto"/>
                  </w:divBdr>
                </w:div>
                <w:div w:id="159601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36911">
          <w:marLeft w:val="0"/>
          <w:marRight w:val="0"/>
          <w:marTop w:val="0"/>
          <w:marBottom w:val="0"/>
          <w:divBdr>
            <w:top w:val="none" w:sz="0" w:space="0" w:color="auto"/>
            <w:left w:val="none" w:sz="0" w:space="0" w:color="auto"/>
            <w:bottom w:val="none" w:sz="0" w:space="0" w:color="auto"/>
            <w:right w:val="none" w:sz="0" w:space="0" w:color="auto"/>
          </w:divBdr>
        </w:div>
        <w:div w:id="813063767">
          <w:marLeft w:val="0"/>
          <w:marRight w:val="0"/>
          <w:marTop w:val="180"/>
          <w:marBottom w:val="45"/>
          <w:divBdr>
            <w:top w:val="none" w:sz="0" w:space="0" w:color="auto"/>
            <w:left w:val="none" w:sz="0" w:space="0" w:color="auto"/>
            <w:bottom w:val="none" w:sz="0" w:space="0" w:color="auto"/>
            <w:right w:val="none" w:sz="0" w:space="0" w:color="auto"/>
          </w:divBdr>
        </w:div>
        <w:div w:id="1220089083">
          <w:marLeft w:val="0"/>
          <w:marRight w:val="0"/>
          <w:marTop w:val="0"/>
          <w:marBottom w:val="0"/>
          <w:divBdr>
            <w:top w:val="none" w:sz="0" w:space="0" w:color="auto"/>
            <w:left w:val="none" w:sz="0" w:space="0" w:color="auto"/>
            <w:bottom w:val="none" w:sz="0" w:space="0" w:color="auto"/>
            <w:right w:val="none" w:sz="0" w:space="0" w:color="auto"/>
          </w:divBdr>
        </w:div>
        <w:div w:id="12923454">
          <w:marLeft w:val="0"/>
          <w:marRight w:val="0"/>
          <w:marTop w:val="180"/>
          <w:marBottom w:val="45"/>
          <w:divBdr>
            <w:top w:val="none" w:sz="0" w:space="0" w:color="auto"/>
            <w:left w:val="none" w:sz="0" w:space="0" w:color="auto"/>
            <w:bottom w:val="none" w:sz="0" w:space="0" w:color="auto"/>
            <w:right w:val="none" w:sz="0" w:space="0" w:color="auto"/>
          </w:divBdr>
        </w:div>
        <w:div w:id="222256624">
          <w:marLeft w:val="0"/>
          <w:marRight w:val="0"/>
          <w:marTop w:val="180"/>
          <w:marBottom w:val="45"/>
          <w:divBdr>
            <w:top w:val="none" w:sz="0" w:space="0" w:color="auto"/>
            <w:left w:val="none" w:sz="0" w:space="0" w:color="auto"/>
            <w:bottom w:val="none" w:sz="0" w:space="0" w:color="auto"/>
            <w:right w:val="none" w:sz="0" w:space="0" w:color="auto"/>
          </w:divBdr>
        </w:div>
        <w:div w:id="1515414135">
          <w:marLeft w:val="0"/>
          <w:marRight w:val="0"/>
          <w:marTop w:val="0"/>
          <w:marBottom w:val="0"/>
          <w:divBdr>
            <w:top w:val="none" w:sz="0" w:space="0" w:color="auto"/>
            <w:left w:val="none" w:sz="0" w:space="0" w:color="auto"/>
            <w:bottom w:val="none" w:sz="0" w:space="0" w:color="auto"/>
            <w:right w:val="none" w:sz="0" w:space="0" w:color="auto"/>
          </w:divBdr>
        </w:div>
        <w:div w:id="1410155262">
          <w:marLeft w:val="0"/>
          <w:marRight w:val="0"/>
          <w:marTop w:val="0"/>
          <w:marBottom w:val="0"/>
          <w:divBdr>
            <w:top w:val="none" w:sz="0" w:space="0" w:color="auto"/>
            <w:left w:val="none" w:sz="0" w:space="0" w:color="auto"/>
            <w:bottom w:val="none" w:sz="0" w:space="0" w:color="auto"/>
            <w:right w:val="none" w:sz="0" w:space="0" w:color="auto"/>
          </w:divBdr>
          <w:divsChild>
            <w:div w:id="1297179137">
              <w:marLeft w:val="0"/>
              <w:marRight w:val="0"/>
              <w:marTop w:val="0"/>
              <w:marBottom w:val="0"/>
              <w:divBdr>
                <w:top w:val="none" w:sz="0" w:space="0" w:color="auto"/>
                <w:left w:val="none" w:sz="0" w:space="0" w:color="auto"/>
                <w:bottom w:val="none" w:sz="0" w:space="0" w:color="auto"/>
                <w:right w:val="none" w:sz="0" w:space="0" w:color="auto"/>
              </w:divBdr>
              <w:divsChild>
                <w:div w:id="362099754">
                  <w:marLeft w:val="0"/>
                  <w:marRight w:val="0"/>
                  <w:marTop w:val="75"/>
                  <w:marBottom w:val="75"/>
                  <w:divBdr>
                    <w:top w:val="none" w:sz="0" w:space="0" w:color="auto"/>
                    <w:left w:val="none" w:sz="0" w:space="0" w:color="auto"/>
                    <w:bottom w:val="none" w:sz="0" w:space="0" w:color="auto"/>
                    <w:right w:val="none" w:sz="0" w:space="0" w:color="auto"/>
                  </w:divBdr>
                  <w:divsChild>
                    <w:div w:id="418260519">
                      <w:marLeft w:val="0"/>
                      <w:marRight w:val="0"/>
                      <w:marTop w:val="0"/>
                      <w:marBottom w:val="0"/>
                      <w:divBdr>
                        <w:top w:val="none" w:sz="0" w:space="0" w:color="auto"/>
                        <w:left w:val="none" w:sz="0" w:space="0" w:color="auto"/>
                        <w:bottom w:val="none" w:sz="0" w:space="0" w:color="auto"/>
                        <w:right w:val="none" w:sz="0" w:space="0" w:color="auto"/>
                      </w:divBdr>
                    </w:div>
                    <w:div w:id="66736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611494">
      <w:bodyDiv w:val="1"/>
      <w:marLeft w:val="0"/>
      <w:marRight w:val="0"/>
      <w:marTop w:val="0"/>
      <w:marBottom w:val="0"/>
      <w:divBdr>
        <w:top w:val="none" w:sz="0" w:space="0" w:color="auto"/>
        <w:left w:val="none" w:sz="0" w:space="0" w:color="auto"/>
        <w:bottom w:val="none" w:sz="0" w:space="0" w:color="auto"/>
        <w:right w:val="none" w:sz="0" w:space="0" w:color="auto"/>
      </w:divBdr>
    </w:div>
    <w:div w:id="531380947">
      <w:bodyDiv w:val="1"/>
      <w:marLeft w:val="0"/>
      <w:marRight w:val="0"/>
      <w:marTop w:val="0"/>
      <w:marBottom w:val="0"/>
      <w:divBdr>
        <w:top w:val="none" w:sz="0" w:space="0" w:color="auto"/>
        <w:left w:val="none" w:sz="0" w:space="0" w:color="auto"/>
        <w:bottom w:val="none" w:sz="0" w:space="0" w:color="auto"/>
        <w:right w:val="none" w:sz="0" w:space="0" w:color="auto"/>
      </w:divBdr>
    </w:div>
    <w:div w:id="533350957">
      <w:bodyDiv w:val="1"/>
      <w:marLeft w:val="0"/>
      <w:marRight w:val="0"/>
      <w:marTop w:val="0"/>
      <w:marBottom w:val="0"/>
      <w:divBdr>
        <w:top w:val="none" w:sz="0" w:space="0" w:color="auto"/>
        <w:left w:val="none" w:sz="0" w:space="0" w:color="auto"/>
        <w:bottom w:val="none" w:sz="0" w:space="0" w:color="auto"/>
        <w:right w:val="none" w:sz="0" w:space="0" w:color="auto"/>
      </w:divBdr>
      <w:divsChild>
        <w:div w:id="404185822">
          <w:marLeft w:val="0"/>
          <w:marRight w:val="0"/>
          <w:marTop w:val="0"/>
          <w:marBottom w:val="0"/>
          <w:divBdr>
            <w:top w:val="none" w:sz="0" w:space="0" w:color="auto"/>
            <w:left w:val="none" w:sz="0" w:space="0" w:color="auto"/>
            <w:bottom w:val="none" w:sz="0" w:space="0" w:color="auto"/>
            <w:right w:val="none" w:sz="0" w:space="0" w:color="auto"/>
          </w:divBdr>
        </w:div>
        <w:div w:id="719717650">
          <w:marLeft w:val="0"/>
          <w:marRight w:val="0"/>
          <w:marTop w:val="0"/>
          <w:marBottom w:val="0"/>
          <w:divBdr>
            <w:top w:val="none" w:sz="0" w:space="0" w:color="auto"/>
            <w:left w:val="none" w:sz="0" w:space="0" w:color="auto"/>
            <w:bottom w:val="none" w:sz="0" w:space="0" w:color="auto"/>
            <w:right w:val="none" w:sz="0" w:space="0" w:color="auto"/>
          </w:divBdr>
          <w:divsChild>
            <w:div w:id="665937788">
              <w:marLeft w:val="0"/>
              <w:marRight w:val="0"/>
              <w:marTop w:val="0"/>
              <w:marBottom w:val="0"/>
              <w:divBdr>
                <w:top w:val="none" w:sz="0" w:space="0" w:color="auto"/>
                <w:left w:val="none" w:sz="0" w:space="0" w:color="auto"/>
                <w:bottom w:val="none" w:sz="0" w:space="0" w:color="auto"/>
                <w:right w:val="none" w:sz="0" w:space="0" w:color="auto"/>
              </w:divBdr>
              <w:divsChild>
                <w:div w:id="63190574">
                  <w:marLeft w:val="0"/>
                  <w:marRight w:val="0"/>
                  <w:marTop w:val="75"/>
                  <w:marBottom w:val="75"/>
                  <w:divBdr>
                    <w:top w:val="none" w:sz="0" w:space="0" w:color="auto"/>
                    <w:left w:val="none" w:sz="0" w:space="0" w:color="auto"/>
                    <w:bottom w:val="none" w:sz="0" w:space="0" w:color="auto"/>
                    <w:right w:val="none" w:sz="0" w:space="0" w:color="auto"/>
                  </w:divBdr>
                  <w:divsChild>
                    <w:div w:id="1910730735">
                      <w:marLeft w:val="0"/>
                      <w:marRight w:val="0"/>
                      <w:marTop w:val="0"/>
                      <w:marBottom w:val="0"/>
                      <w:divBdr>
                        <w:top w:val="none" w:sz="0" w:space="0" w:color="auto"/>
                        <w:left w:val="none" w:sz="0" w:space="0" w:color="auto"/>
                        <w:bottom w:val="none" w:sz="0" w:space="0" w:color="auto"/>
                        <w:right w:val="none" w:sz="0" w:space="0" w:color="auto"/>
                      </w:divBdr>
                    </w:div>
                    <w:div w:id="163552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541070">
      <w:bodyDiv w:val="1"/>
      <w:marLeft w:val="0"/>
      <w:marRight w:val="0"/>
      <w:marTop w:val="0"/>
      <w:marBottom w:val="0"/>
      <w:divBdr>
        <w:top w:val="none" w:sz="0" w:space="0" w:color="auto"/>
        <w:left w:val="none" w:sz="0" w:space="0" w:color="auto"/>
        <w:bottom w:val="none" w:sz="0" w:space="0" w:color="auto"/>
        <w:right w:val="none" w:sz="0" w:space="0" w:color="auto"/>
      </w:divBdr>
    </w:div>
    <w:div w:id="634339853">
      <w:bodyDiv w:val="1"/>
      <w:marLeft w:val="0"/>
      <w:marRight w:val="0"/>
      <w:marTop w:val="0"/>
      <w:marBottom w:val="0"/>
      <w:divBdr>
        <w:top w:val="none" w:sz="0" w:space="0" w:color="auto"/>
        <w:left w:val="none" w:sz="0" w:space="0" w:color="auto"/>
        <w:bottom w:val="none" w:sz="0" w:space="0" w:color="auto"/>
        <w:right w:val="none" w:sz="0" w:space="0" w:color="auto"/>
      </w:divBdr>
    </w:div>
    <w:div w:id="675497182">
      <w:bodyDiv w:val="1"/>
      <w:marLeft w:val="0"/>
      <w:marRight w:val="0"/>
      <w:marTop w:val="0"/>
      <w:marBottom w:val="0"/>
      <w:divBdr>
        <w:top w:val="none" w:sz="0" w:space="0" w:color="auto"/>
        <w:left w:val="none" w:sz="0" w:space="0" w:color="auto"/>
        <w:bottom w:val="none" w:sz="0" w:space="0" w:color="auto"/>
        <w:right w:val="none" w:sz="0" w:space="0" w:color="auto"/>
      </w:divBdr>
    </w:div>
    <w:div w:id="703946271">
      <w:bodyDiv w:val="1"/>
      <w:marLeft w:val="0"/>
      <w:marRight w:val="0"/>
      <w:marTop w:val="0"/>
      <w:marBottom w:val="0"/>
      <w:divBdr>
        <w:top w:val="none" w:sz="0" w:space="0" w:color="auto"/>
        <w:left w:val="none" w:sz="0" w:space="0" w:color="auto"/>
        <w:bottom w:val="none" w:sz="0" w:space="0" w:color="auto"/>
        <w:right w:val="none" w:sz="0" w:space="0" w:color="auto"/>
      </w:divBdr>
      <w:divsChild>
        <w:div w:id="2036614290">
          <w:marLeft w:val="0"/>
          <w:marRight w:val="0"/>
          <w:marTop w:val="180"/>
          <w:marBottom w:val="45"/>
          <w:divBdr>
            <w:top w:val="none" w:sz="0" w:space="0" w:color="auto"/>
            <w:left w:val="none" w:sz="0" w:space="0" w:color="auto"/>
            <w:bottom w:val="none" w:sz="0" w:space="0" w:color="auto"/>
            <w:right w:val="none" w:sz="0" w:space="0" w:color="auto"/>
          </w:divBdr>
        </w:div>
        <w:div w:id="982274339">
          <w:marLeft w:val="0"/>
          <w:marRight w:val="0"/>
          <w:marTop w:val="180"/>
          <w:marBottom w:val="45"/>
          <w:divBdr>
            <w:top w:val="none" w:sz="0" w:space="0" w:color="auto"/>
            <w:left w:val="none" w:sz="0" w:space="0" w:color="auto"/>
            <w:bottom w:val="none" w:sz="0" w:space="0" w:color="auto"/>
            <w:right w:val="none" w:sz="0" w:space="0" w:color="auto"/>
          </w:divBdr>
        </w:div>
        <w:div w:id="365063041">
          <w:marLeft w:val="0"/>
          <w:marRight w:val="0"/>
          <w:marTop w:val="0"/>
          <w:marBottom w:val="0"/>
          <w:divBdr>
            <w:top w:val="none" w:sz="0" w:space="0" w:color="auto"/>
            <w:left w:val="none" w:sz="0" w:space="0" w:color="auto"/>
            <w:bottom w:val="none" w:sz="0" w:space="0" w:color="auto"/>
            <w:right w:val="none" w:sz="0" w:space="0" w:color="auto"/>
          </w:divBdr>
        </w:div>
        <w:div w:id="1640962518">
          <w:marLeft w:val="0"/>
          <w:marRight w:val="0"/>
          <w:marTop w:val="0"/>
          <w:marBottom w:val="0"/>
          <w:divBdr>
            <w:top w:val="none" w:sz="0" w:space="0" w:color="auto"/>
            <w:left w:val="none" w:sz="0" w:space="0" w:color="auto"/>
            <w:bottom w:val="none" w:sz="0" w:space="0" w:color="auto"/>
            <w:right w:val="none" w:sz="0" w:space="0" w:color="auto"/>
          </w:divBdr>
        </w:div>
        <w:div w:id="1899320723">
          <w:marLeft w:val="0"/>
          <w:marRight w:val="0"/>
          <w:marTop w:val="0"/>
          <w:marBottom w:val="0"/>
          <w:divBdr>
            <w:top w:val="none" w:sz="0" w:space="0" w:color="auto"/>
            <w:left w:val="none" w:sz="0" w:space="0" w:color="auto"/>
            <w:bottom w:val="none" w:sz="0" w:space="0" w:color="auto"/>
            <w:right w:val="none" w:sz="0" w:space="0" w:color="auto"/>
          </w:divBdr>
          <w:divsChild>
            <w:div w:id="1182744512">
              <w:marLeft w:val="0"/>
              <w:marRight w:val="0"/>
              <w:marTop w:val="180"/>
              <w:marBottom w:val="45"/>
              <w:divBdr>
                <w:top w:val="none" w:sz="0" w:space="0" w:color="auto"/>
                <w:left w:val="none" w:sz="0" w:space="0" w:color="auto"/>
                <w:bottom w:val="none" w:sz="0" w:space="0" w:color="auto"/>
                <w:right w:val="none" w:sz="0" w:space="0" w:color="auto"/>
              </w:divBdr>
            </w:div>
            <w:div w:id="555508632">
              <w:marLeft w:val="0"/>
              <w:marRight w:val="0"/>
              <w:marTop w:val="0"/>
              <w:marBottom w:val="0"/>
              <w:divBdr>
                <w:top w:val="none" w:sz="0" w:space="0" w:color="auto"/>
                <w:left w:val="none" w:sz="0" w:space="0" w:color="auto"/>
                <w:bottom w:val="none" w:sz="0" w:space="0" w:color="auto"/>
                <w:right w:val="none" w:sz="0" w:space="0" w:color="auto"/>
              </w:divBdr>
              <w:divsChild>
                <w:div w:id="1166171601">
                  <w:marLeft w:val="0"/>
                  <w:marRight w:val="0"/>
                  <w:marTop w:val="0"/>
                  <w:marBottom w:val="0"/>
                  <w:divBdr>
                    <w:top w:val="none" w:sz="0" w:space="0" w:color="auto"/>
                    <w:left w:val="none" w:sz="0" w:space="0" w:color="auto"/>
                    <w:bottom w:val="none" w:sz="0" w:space="0" w:color="auto"/>
                    <w:right w:val="none" w:sz="0" w:space="0" w:color="auto"/>
                  </w:divBdr>
                </w:div>
                <w:div w:id="62242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80126">
          <w:marLeft w:val="0"/>
          <w:marRight w:val="0"/>
          <w:marTop w:val="0"/>
          <w:marBottom w:val="0"/>
          <w:divBdr>
            <w:top w:val="none" w:sz="0" w:space="0" w:color="auto"/>
            <w:left w:val="none" w:sz="0" w:space="0" w:color="auto"/>
            <w:bottom w:val="none" w:sz="0" w:space="0" w:color="auto"/>
            <w:right w:val="none" w:sz="0" w:space="0" w:color="auto"/>
          </w:divBdr>
        </w:div>
        <w:div w:id="340931333">
          <w:marLeft w:val="0"/>
          <w:marRight w:val="0"/>
          <w:marTop w:val="180"/>
          <w:marBottom w:val="45"/>
          <w:divBdr>
            <w:top w:val="none" w:sz="0" w:space="0" w:color="auto"/>
            <w:left w:val="none" w:sz="0" w:space="0" w:color="auto"/>
            <w:bottom w:val="none" w:sz="0" w:space="0" w:color="auto"/>
            <w:right w:val="none" w:sz="0" w:space="0" w:color="auto"/>
          </w:divBdr>
        </w:div>
        <w:div w:id="1481194535">
          <w:marLeft w:val="0"/>
          <w:marRight w:val="0"/>
          <w:marTop w:val="0"/>
          <w:marBottom w:val="0"/>
          <w:divBdr>
            <w:top w:val="none" w:sz="0" w:space="0" w:color="auto"/>
            <w:left w:val="none" w:sz="0" w:space="0" w:color="auto"/>
            <w:bottom w:val="none" w:sz="0" w:space="0" w:color="auto"/>
            <w:right w:val="none" w:sz="0" w:space="0" w:color="auto"/>
          </w:divBdr>
        </w:div>
        <w:div w:id="1339694486">
          <w:marLeft w:val="0"/>
          <w:marRight w:val="0"/>
          <w:marTop w:val="180"/>
          <w:marBottom w:val="45"/>
          <w:divBdr>
            <w:top w:val="none" w:sz="0" w:space="0" w:color="auto"/>
            <w:left w:val="none" w:sz="0" w:space="0" w:color="auto"/>
            <w:bottom w:val="none" w:sz="0" w:space="0" w:color="auto"/>
            <w:right w:val="none" w:sz="0" w:space="0" w:color="auto"/>
          </w:divBdr>
        </w:div>
        <w:div w:id="473718287">
          <w:marLeft w:val="0"/>
          <w:marRight w:val="0"/>
          <w:marTop w:val="180"/>
          <w:marBottom w:val="45"/>
          <w:divBdr>
            <w:top w:val="none" w:sz="0" w:space="0" w:color="auto"/>
            <w:left w:val="none" w:sz="0" w:space="0" w:color="auto"/>
            <w:bottom w:val="none" w:sz="0" w:space="0" w:color="auto"/>
            <w:right w:val="none" w:sz="0" w:space="0" w:color="auto"/>
          </w:divBdr>
        </w:div>
        <w:div w:id="357048877">
          <w:marLeft w:val="0"/>
          <w:marRight w:val="0"/>
          <w:marTop w:val="0"/>
          <w:marBottom w:val="0"/>
          <w:divBdr>
            <w:top w:val="none" w:sz="0" w:space="0" w:color="auto"/>
            <w:left w:val="none" w:sz="0" w:space="0" w:color="auto"/>
            <w:bottom w:val="none" w:sz="0" w:space="0" w:color="auto"/>
            <w:right w:val="none" w:sz="0" w:space="0" w:color="auto"/>
          </w:divBdr>
        </w:div>
        <w:div w:id="96874047">
          <w:marLeft w:val="0"/>
          <w:marRight w:val="0"/>
          <w:marTop w:val="0"/>
          <w:marBottom w:val="0"/>
          <w:divBdr>
            <w:top w:val="none" w:sz="0" w:space="0" w:color="auto"/>
            <w:left w:val="none" w:sz="0" w:space="0" w:color="auto"/>
            <w:bottom w:val="none" w:sz="0" w:space="0" w:color="auto"/>
            <w:right w:val="none" w:sz="0" w:space="0" w:color="auto"/>
          </w:divBdr>
          <w:divsChild>
            <w:div w:id="1513912192">
              <w:marLeft w:val="0"/>
              <w:marRight w:val="0"/>
              <w:marTop w:val="0"/>
              <w:marBottom w:val="0"/>
              <w:divBdr>
                <w:top w:val="none" w:sz="0" w:space="0" w:color="auto"/>
                <w:left w:val="none" w:sz="0" w:space="0" w:color="auto"/>
                <w:bottom w:val="none" w:sz="0" w:space="0" w:color="auto"/>
                <w:right w:val="none" w:sz="0" w:space="0" w:color="auto"/>
              </w:divBdr>
              <w:divsChild>
                <w:div w:id="2113474200">
                  <w:marLeft w:val="0"/>
                  <w:marRight w:val="0"/>
                  <w:marTop w:val="75"/>
                  <w:marBottom w:val="75"/>
                  <w:divBdr>
                    <w:top w:val="none" w:sz="0" w:space="0" w:color="auto"/>
                    <w:left w:val="none" w:sz="0" w:space="0" w:color="auto"/>
                    <w:bottom w:val="none" w:sz="0" w:space="0" w:color="auto"/>
                    <w:right w:val="none" w:sz="0" w:space="0" w:color="auto"/>
                  </w:divBdr>
                  <w:divsChild>
                    <w:div w:id="739643572">
                      <w:marLeft w:val="0"/>
                      <w:marRight w:val="0"/>
                      <w:marTop w:val="0"/>
                      <w:marBottom w:val="0"/>
                      <w:divBdr>
                        <w:top w:val="none" w:sz="0" w:space="0" w:color="auto"/>
                        <w:left w:val="none" w:sz="0" w:space="0" w:color="auto"/>
                        <w:bottom w:val="none" w:sz="0" w:space="0" w:color="auto"/>
                        <w:right w:val="none" w:sz="0" w:space="0" w:color="auto"/>
                      </w:divBdr>
                    </w:div>
                    <w:div w:id="110757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976942">
      <w:bodyDiv w:val="1"/>
      <w:marLeft w:val="0"/>
      <w:marRight w:val="0"/>
      <w:marTop w:val="0"/>
      <w:marBottom w:val="0"/>
      <w:divBdr>
        <w:top w:val="none" w:sz="0" w:space="0" w:color="auto"/>
        <w:left w:val="none" w:sz="0" w:space="0" w:color="auto"/>
        <w:bottom w:val="none" w:sz="0" w:space="0" w:color="auto"/>
        <w:right w:val="none" w:sz="0" w:space="0" w:color="auto"/>
      </w:divBdr>
      <w:divsChild>
        <w:div w:id="1891572324">
          <w:marLeft w:val="0"/>
          <w:marRight w:val="0"/>
          <w:marTop w:val="180"/>
          <w:marBottom w:val="45"/>
          <w:divBdr>
            <w:top w:val="none" w:sz="0" w:space="0" w:color="auto"/>
            <w:left w:val="none" w:sz="0" w:space="0" w:color="auto"/>
            <w:bottom w:val="none" w:sz="0" w:space="0" w:color="auto"/>
            <w:right w:val="none" w:sz="0" w:space="0" w:color="auto"/>
          </w:divBdr>
        </w:div>
        <w:div w:id="1799296784">
          <w:marLeft w:val="0"/>
          <w:marRight w:val="0"/>
          <w:marTop w:val="180"/>
          <w:marBottom w:val="45"/>
          <w:divBdr>
            <w:top w:val="none" w:sz="0" w:space="0" w:color="auto"/>
            <w:left w:val="none" w:sz="0" w:space="0" w:color="auto"/>
            <w:bottom w:val="none" w:sz="0" w:space="0" w:color="auto"/>
            <w:right w:val="none" w:sz="0" w:space="0" w:color="auto"/>
          </w:divBdr>
        </w:div>
        <w:div w:id="1972056730">
          <w:marLeft w:val="0"/>
          <w:marRight w:val="0"/>
          <w:marTop w:val="0"/>
          <w:marBottom w:val="0"/>
          <w:divBdr>
            <w:top w:val="none" w:sz="0" w:space="0" w:color="auto"/>
            <w:left w:val="none" w:sz="0" w:space="0" w:color="auto"/>
            <w:bottom w:val="none" w:sz="0" w:space="0" w:color="auto"/>
            <w:right w:val="none" w:sz="0" w:space="0" w:color="auto"/>
          </w:divBdr>
        </w:div>
        <w:div w:id="1200245641">
          <w:marLeft w:val="0"/>
          <w:marRight w:val="0"/>
          <w:marTop w:val="0"/>
          <w:marBottom w:val="0"/>
          <w:divBdr>
            <w:top w:val="none" w:sz="0" w:space="0" w:color="auto"/>
            <w:left w:val="none" w:sz="0" w:space="0" w:color="auto"/>
            <w:bottom w:val="none" w:sz="0" w:space="0" w:color="auto"/>
            <w:right w:val="none" w:sz="0" w:space="0" w:color="auto"/>
          </w:divBdr>
        </w:div>
        <w:div w:id="1335114037">
          <w:marLeft w:val="0"/>
          <w:marRight w:val="0"/>
          <w:marTop w:val="0"/>
          <w:marBottom w:val="0"/>
          <w:divBdr>
            <w:top w:val="none" w:sz="0" w:space="0" w:color="auto"/>
            <w:left w:val="none" w:sz="0" w:space="0" w:color="auto"/>
            <w:bottom w:val="none" w:sz="0" w:space="0" w:color="auto"/>
            <w:right w:val="none" w:sz="0" w:space="0" w:color="auto"/>
          </w:divBdr>
          <w:divsChild>
            <w:div w:id="1702629343">
              <w:marLeft w:val="0"/>
              <w:marRight w:val="0"/>
              <w:marTop w:val="180"/>
              <w:marBottom w:val="45"/>
              <w:divBdr>
                <w:top w:val="none" w:sz="0" w:space="0" w:color="auto"/>
                <w:left w:val="none" w:sz="0" w:space="0" w:color="auto"/>
                <w:bottom w:val="none" w:sz="0" w:space="0" w:color="auto"/>
                <w:right w:val="none" w:sz="0" w:space="0" w:color="auto"/>
              </w:divBdr>
            </w:div>
            <w:div w:id="178813829">
              <w:marLeft w:val="0"/>
              <w:marRight w:val="0"/>
              <w:marTop w:val="0"/>
              <w:marBottom w:val="0"/>
              <w:divBdr>
                <w:top w:val="none" w:sz="0" w:space="0" w:color="auto"/>
                <w:left w:val="none" w:sz="0" w:space="0" w:color="auto"/>
                <w:bottom w:val="none" w:sz="0" w:space="0" w:color="auto"/>
                <w:right w:val="none" w:sz="0" w:space="0" w:color="auto"/>
              </w:divBdr>
              <w:divsChild>
                <w:div w:id="1886142377">
                  <w:marLeft w:val="0"/>
                  <w:marRight w:val="0"/>
                  <w:marTop w:val="0"/>
                  <w:marBottom w:val="0"/>
                  <w:divBdr>
                    <w:top w:val="none" w:sz="0" w:space="0" w:color="auto"/>
                    <w:left w:val="none" w:sz="0" w:space="0" w:color="auto"/>
                    <w:bottom w:val="none" w:sz="0" w:space="0" w:color="auto"/>
                    <w:right w:val="none" w:sz="0" w:space="0" w:color="auto"/>
                  </w:divBdr>
                </w:div>
                <w:div w:id="129513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95382">
          <w:marLeft w:val="0"/>
          <w:marRight w:val="0"/>
          <w:marTop w:val="0"/>
          <w:marBottom w:val="0"/>
          <w:divBdr>
            <w:top w:val="none" w:sz="0" w:space="0" w:color="auto"/>
            <w:left w:val="none" w:sz="0" w:space="0" w:color="auto"/>
            <w:bottom w:val="none" w:sz="0" w:space="0" w:color="auto"/>
            <w:right w:val="none" w:sz="0" w:space="0" w:color="auto"/>
          </w:divBdr>
        </w:div>
        <w:div w:id="535578141">
          <w:marLeft w:val="0"/>
          <w:marRight w:val="0"/>
          <w:marTop w:val="180"/>
          <w:marBottom w:val="45"/>
          <w:divBdr>
            <w:top w:val="none" w:sz="0" w:space="0" w:color="auto"/>
            <w:left w:val="none" w:sz="0" w:space="0" w:color="auto"/>
            <w:bottom w:val="none" w:sz="0" w:space="0" w:color="auto"/>
            <w:right w:val="none" w:sz="0" w:space="0" w:color="auto"/>
          </w:divBdr>
        </w:div>
        <w:div w:id="1781685296">
          <w:marLeft w:val="0"/>
          <w:marRight w:val="0"/>
          <w:marTop w:val="0"/>
          <w:marBottom w:val="0"/>
          <w:divBdr>
            <w:top w:val="none" w:sz="0" w:space="0" w:color="auto"/>
            <w:left w:val="none" w:sz="0" w:space="0" w:color="auto"/>
            <w:bottom w:val="none" w:sz="0" w:space="0" w:color="auto"/>
            <w:right w:val="none" w:sz="0" w:space="0" w:color="auto"/>
          </w:divBdr>
        </w:div>
        <w:div w:id="1089892867">
          <w:marLeft w:val="0"/>
          <w:marRight w:val="0"/>
          <w:marTop w:val="180"/>
          <w:marBottom w:val="45"/>
          <w:divBdr>
            <w:top w:val="none" w:sz="0" w:space="0" w:color="auto"/>
            <w:left w:val="none" w:sz="0" w:space="0" w:color="auto"/>
            <w:bottom w:val="none" w:sz="0" w:space="0" w:color="auto"/>
            <w:right w:val="none" w:sz="0" w:space="0" w:color="auto"/>
          </w:divBdr>
        </w:div>
        <w:div w:id="326832057">
          <w:marLeft w:val="0"/>
          <w:marRight w:val="0"/>
          <w:marTop w:val="180"/>
          <w:marBottom w:val="45"/>
          <w:divBdr>
            <w:top w:val="none" w:sz="0" w:space="0" w:color="auto"/>
            <w:left w:val="none" w:sz="0" w:space="0" w:color="auto"/>
            <w:bottom w:val="none" w:sz="0" w:space="0" w:color="auto"/>
            <w:right w:val="none" w:sz="0" w:space="0" w:color="auto"/>
          </w:divBdr>
        </w:div>
        <w:div w:id="1261794828">
          <w:marLeft w:val="0"/>
          <w:marRight w:val="0"/>
          <w:marTop w:val="0"/>
          <w:marBottom w:val="0"/>
          <w:divBdr>
            <w:top w:val="none" w:sz="0" w:space="0" w:color="auto"/>
            <w:left w:val="none" w:sz="0" w:space="0" w:color="auto"/>
            <w:bottom w:val="none" w:sz="0" w:space="0" w:color="auto"/>
            <w:right w:val="none" w:sz="0" w:space="0" w:color="auto"/>
          </w:divBdr>
        </w:div>
        <w:div w:id="776676149">
          <w:marLeft w:val="0"/>
          <w:marRight w:val="0"/>
          <w:marTop w:val="0"/>
          <w:marBottom w:val="0"/>
          <w:divBdr>
            <w:top w:val="none" w:sz="0" w:space="0" w:color="auto"/>
            <w:left w:val="none" w:sz="0" w:space="0" w:color="auto"/>
            <w:bottom w:val="none" w:sz="0" w:space="0" w:color="auto"/>
            <w:right w:val="none" w:sz="0" w:space="0" w:color="auto"/>
          </w:divBdr>
          <w:divsChild>
            <w:div w:id="872765644">
              <w:marLeft w:val="0"/>
              <w:marRight w:val="0"/>
              <w:marTop w:val="0"/>
              <w:marBottom w:val="0"/>
              <w:divBdr>
                <w:top w:val="none" w:sz="0" w:space="0" w:color="auto"/>
                <w:left w:val="none" w:sz="0" w:space="0" w:color="auto"/>
                <w:bottom w:val="none" w:sz="0" w:space="0" w:color="auto"/>
                <w:right w:val="none" w:sz="0" w:space="0" w:color="auto"/>
              </w:divBdr>
              <w:divsChild>
                <w:div w:id="1965190633">
                  <w:marLeft w:val="0"/>
                  <w:marRight w:val="0"/>
                  <w:marTop w:val="75"/>
                  <w:marBottom w:val="75"/>
                  <w:divBdr>
                    <w:top w:val="none" w:sz="0" w:space="0" w:color="auto"/>
                    <w:left w:val="none" w:sz="0" w:space="0" w:color="auto"/>
                    <w:bottom w:val="none" w:sz="0" w:space="0" w:color="auto"/>
                    <w:right w:val="none" w:sz="0" w:space="0" w:color="auto"/>
                  </w:divBdr>
                  <w:divsChild>
                    <w:div w:id="1379161152">
                      <w:marLeft w:val="0"/>
                      <w:marRight w:val="0"/>
                      <w:marTop w:val="0"/>
                      <w:marBottom w:val="0"/>
                      <w:divBdr>
                        <w:top w:val="none" w:sz="0" w:space="0" w:color="auto"/>
                        <w:left w:val="none" w:sz="0" w:space="0" w:color="auto"/>
                        <w:bottom w:val="none" w:sz="0" w:space="0" w:color="auto"/>
                        <w:right w:val="none" w:sz="0" w:space="0" w:color="auto"/>
                      </w:divBdr>
                    </w:div>
                    <w:div w:id="74822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444699">
      <w:bodyDiv w:val="1"/>
      <w:marLeft w:val="0"/>
      <w:marRight w:val="0"/>
      <w:marTop w:val="0"/>
      <w:marBottom w:val="0"/>
      <w:divBdr>
        <w:top w:val="none" w:sz="0" w:space="0" w:color="auto"/>
        <w:left w:val="none" w:sz="0" w:space="0" w:color="auto"/>
        <w:bottom w:val="none" w:sz="0" w:space="0" w:color="auto"/>
        <w:right w:val="none" w:sz="0" w:space="0" w:color="auto"/>
      </w:divBdr>
    </w:div>
    <w:div w:id="761416142">
      <w:bodyDiv w:val="1"/>
      <w:marLeft w:val="0"/>
      <w:marRight w:val="0"/>
      <w:marTop w:val="0"/>
      <w:marBottom w:val="0"/>
      <w:divBdr>
        <w:top w:val="none" w:sz="0" w:space="0" w:color="auto"/>
        <w:left w:val="none" w:sz="0" w:space="0" w:color="auto"/>
        <w:bottom w:val="none" w:sz="0" w:space="0" w:color="auto"/>
        <w:right w:val="none" w:sz="0" w:space="0" w:color="auto"/>
      </w:divBdr>
      <w:divsChild>
        <w:div w:id="559639087">
          <w:marLeft w:val="0"/>
          <w:marRight w:val="0"/>
          <w:marTop w:val="180"/>
          <w:marBottom w:val="45"/>
          <w:divBdr>
            <w:top w:val="none" w:sz="0" w:space="0" w:color="auto"/>
            <w:left w:val="none" w:sz="0" w:space="0" w:color="auto"/>
            <w:bottom w:val="none" w:sz="0" w:space="0" w:color="auto"/>
            <w:right w:val="none" w:sz="0" w:space="0" w:color="auto"/>
          </w:divBdr>
        </w:div>
        <w:div w:id="961151886">
          <w:marLeft w:val="0"/>
          <w:marRight w:val="0"/>
          <w:marTop w:val="180"/>
          <w:marBottom w:val="45"/>
          <w:divBdr>
            <w:top w:val="none" w:sz="0" w:space="0" w:color="auto"/>
            <w:left w:val="none" w:sz="0" w:space="0" w:color="auto"/>
            <w:bottom w:val="none" w:sz="0" w:space="0" w:color="auto"/>
            <w:right w:val="none" w:sz="0" w:space="0" w:color="auto"/>
          </w:divBdr>
        </w:div>
        <w:div w:id="1757901749">
          <w:marLeft w:val="0"/>
          <w:marRight w:val="0"/>
          <w:marTop w:val="0"/>
          <w:marBottom w:val="0"/>
          <w:divBdr>
            <w:top w:val="none" w:sz="0" w:space="0" w:color="auto"/>
            <w:left w:val="none" w:sz="0" w:space="0" w:color="auto"/>
            <w:bottom w:val="none" w:sz="0" w:space="0" w:color="auto"/>
            <w:right w:val="none" w:sz="0" w:space="0" w:color="auto"/>
          </w:divBdr>
        </w:div>
        <w:div w:id="18750834">
          <w:marLeft w:val="0"/>
          <w:marRight w:val="0"/>
          <w:marTop w:val="0"/>
          <w:marBottom w:val="0"/>
          <w:divBdr>
            <w:top w:val="none" w:sz="0" w:space="0" w:color="auto"/>
            <w:left w:val="none" w:sz="0" w:space="0" w:color="auto"/>
            <w:bottom w:val="none" w:sz="0" w:space="0" w:color="auto"/>
            <w:right w:val="none" w:sz="0" w:space="0" w:color="auto"/>
          </w:divBdr>
        </w:div>
        <w:div w:id="477041217">
          <w:marLeft w:val="0"/>
          <w:marRight w:val="0"/>
          <w:marTop w:val="0"/>
          <w:marBottom w:val="0"/>
          <w:divBdr>
            <w:top w:val="none" w:sz="0" w:space="0" w:color="auto"/>
            <w:left w:val="none" w:sz="0" w:space="0" w:color="auto"/>
            <w:bottom w:val="none" w:sz="0" w:space="0" w:color="auto"/>
            <w:right w:val="none" w:sz="0" w:space="0" w:color="auto"/>
          </w:divBdr>
          <w:divsChild>
            <w:div w:id="742918251">
              <w:marLeft w:val="0"/>
              <w:marRight w:val="0"/>
              <w:marTop w:val="180"/>
              <w:marBottom w:val="45"/>
              <w:divBdr>
                <w:top w:val="none" w:sz="0" w:space="0" w:color="auto"/>
                <w:left w:val="none" w:sz="0" w:space="0" w:color="auto"/>
                <w:bottom w:val="none" w:sz="0" w:space="0" w:color="auto"/>
                <w:right w:val="none" w:sz="0" w:space="0" w:color="auto"/>
              </w:divBdr>
            </w:div>
            <w:div w:id="185220391">
              <w:marLeft w:val="0"/>
              <w:marRight w:val="0"/>
              <w:marTop w:val="0"/>
              <w:marBottom w:val="0"/>
              <w:divBdr>
                <w:top w:val="none" w:sz="0" w:space="0" w:color="auto"/>
                <w:left w:val="none" w:sz="0" w:space="0" w:color="auto"/>
                <w:bottom w:val="none" w:sz="0" w:space="0" w:color="auto"/>
                <w:right w:val="none" w:sz="0" w:space="0" w:color="auto"/>
              </w:divBdr>
              <w:divsChild>
                <w:div w:id="1866669012">
                  <w:marLeft w:val="0"/>
                  <w:marRight w:val="0"/>
                  <w:marTop w:val="0"/>
                  <w:marBottom w:val="0"/>
                  <w:divBdr>
                    <w:top w:val="none" w:sz="0" w:space="0" w:color="auto"/>
                    <w:left w:val="none" w:sz="0" w:space="0" w:color="auto"/>
                    <w:bottom w:val="none" w:sz="0" w:space="0" w:color="auto"/>
                    <w:right w:val="none" w:sz="0" w:space="0" w:color="auto"/>
                  </w:divBdr>
                </w:div>
                <w:div w:id="85199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56426">
          <w:marLeft w:val="0"/>
          <w:marRight w:val="0"/>
          <w:marTop w:val="0"/>
          <w:marBottom w:val="0"/>
          <w:divBdr>
            <w:top w:val="none" w:sz="0" w:space="0" w:color="auto"/>
            <w:left w:val="none" w:sz="0" w:space="0" w:color="auto"/>
            <w:bottom w:val="none" w:sz="0" w:space="0" w:color="auto"/>
            <w:right w:val="none" w:sz="0" w:space="0" w:color="auto"/>
          </w:divBdr>
        </w:div>
        <w:div w:id="1232933211">
          <w:marLeft w:val="0"/>
          <w:marRight w:val="0"/>
          <w:marTop w:val="180"/>
          <w:marBottom w:val="45"/>
          <w:divBdr>
            <w:top w:val="none" w:sz="0" w:space="0" w:color="auto"/>
            <w:left w:val="none" w:sz="0" w:space="0" w:color="auto"/>
            <w:bottom w:val="none" w:sz="0" w:space="0" w:color="auto"/>
            <w:right w:val="none" w:sz="0" w:space="0" w:color="auto"/>
          </w:divBdr>
        </w:div>
        <w:div w:id="1678190262">
          <w:marLeft w:val="0"/>
          <w:marRight w:val="0"/>
          <w:marTop w:val="0"/>
          <w:marBottom w:val="0"/>
          <w:divBdr>
            <w:top w:val="none" w:sz="0" w:space="0" w:color="auto"/>
            <w:left w:val="none" w:sz="0" w:space="0" w:color="auto"/>
            <w:bottom w:val="none" w:sz="0" w:space="0" w:color="auto"/>
            <w:right w:val="none" w:sz="0" w:space="0" w:color="auto"/>
          </w:divBdr>
        </w:div>
        <w:div w:id="969899868">
          <w:marLeft w:val="0"/>
          <w:marRight w:val="0"/>
          <w:marTop w:val="180"/>
          <w:marBottom w:val="45"/>
          <w:divBdr>
            <w:top w:val="none" w:sz="0" w:space="0" w:color="auto"/>
            <w:left w:val="none" w:sz="0" w:space="0" w:color="auto"/>
            <w:bottom w:val="none" w:sz="0" w:space="0" w:color="auto"/>
            <w:right w:val="none" w:sz="0" w:space="0" w:color="auto"/>
          </w:divBdr>
        </w:div>
        <w:div w:id="274749147">
          <w:marLeft w:val="0"/>
          <w:marRight w:val="0"/>
          <w:marTop w:val="180"/>
          <w:marBottom w:val="45"/>
          <w:divBdr>
            <w:top w:val="none" w:sz="0" w:space="0" w:color="auto"/>
            <w:left w:val="none" w:sz="0" w:space="0" w:color="auto"/>
            <w:bottom w:val="none" w:sz="0" w:space="0" w:color="auto"/>
            <w:right w:val="none" w:sz="0" w:space="0" w:color="auto"/>
          </w:divBdr>
        </w:div>
        <w:div w:id="1064139766">
          <w:marLeft w:val="0"/>
          <w:marRight w:val="0"/>
          <w:marTop w:val="0"/>
          <w:marBottom w:val="0"/>
          <w:divBdr>
            <w:top w:val="none" w:sz="0" w:space="0" w:color="auto"/>
            <w:left w:val="none" w:sz="0" w:space="0" w:color="auto"/>
            <w:bottom w:val="none" w:sz="0" w:space="0" w:color="auto"/>
            <w:right w:val="none" w:sz="0" w:space="0" w:color="auto"/>
          </w:divBdr>
        </w:div>
        <w:div w:id="502624081">
          <w:marLeft w:val="0"/>
          <w:marRight w:val="0"/>
          <w:marTop w:val="0"/>
          <w:marBottom w:val="0"/>
          <w:divBdr>
            <w:top w:val="none" w:sz="0" w:space="0" w:color="auto"/>
            <w:left w:val="none" w:sz="0" w:space="0" w:color="auto"/>
            <w:bottom w:val="none" w:sz="0" w:space="0" w:color="auto"/>
            <w:right w:val="none" w:sz="0" w:space="0" w:color="auto"/>
          </w:divBdr>
          <w:divsChild>
            <w:div w:id="1516649136">
              <w:marLeft w:val="0"/>
              <w:marRight w:val="0"/>
              <w:marTop w:val="0"/>
              <w:marBottom w:val="0"/>
              <w:divBdr>
                <w:top w:val="none" w:sz="0" w:space="0" w:color="auto"/>
                <w:left w:val="none" w:sz="0" w:space="0" w:color="auto"/>
                <w:bottom w:val="none" w:sz="0" w:space="0" w:color="auto"/>
                <w:right w:val="none" w:sz="0" w:space="0" w:color="auto"/>
              </w:divBdr>
              <w:divsChild>
                <w:div w:id="1832982512">
                  <w:marLeft w:val="0"/>
                  <w:marRight w:val="0"/>
                  <w:marTop w:val="75"/>
                  <w:marBottom w:val="75"/>
                  <w:divBdr>
                    <w:top w:val="none" w:sz="0" w:space="0" w:color="auto"/>
                    <w:left w:val="none" w:sz="0" w:space="0" w:color="auto"/>
                    <w:bottom w:val="none" w:sz="0" w:space="0" w:color="auto"/>
                    <w:right w:val="none" w:sz="0" w:space="0" w:color="auto"/>
                  </w:divBdr>
                  <w:divsChild>
                    <w:div w:id="1044255847">
                      <w:marLeft w:val="0"/>
                      <w:marRight w:val="0"/>
                      <w:marTop w:val="0"/>
                      <w:marBottom w:val="0"/>
                      <w:divBdr>
                        <w:top w:val="none" w:sz="0" w:space="0" w:color="auto"/>
                        <w:left w:val="none" w:sz="0" w:space="0" w:color="auto"/>
                        <w:bottom w:val="none" w:sz="0" w:space="0" w:color="auto"/>
                        <w:right w:val="none" w:sz="0" w:space="0" w:color="auto"/>
                      </w:divBdr>
                    </w:div>
                    <w:div w:id="42650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425163">
      <w:bodyDiv w:val="1"/>
      <w:marLeft w:val="0"/>
      <w:marRight w:val="0"/>
      <w:marTop w:val="0"/>
      <w:marBottom w:val="0"/>
      <w:divBdr>
        <w:top w:val="none" w:sz="0" w:space="0" w:color="auto"/>
        <w:left w:val="none" w:sz="0" w:space="0" w:color="auto"/>
        <w:bottom w:val="none" w:sz="0" w:space="0" w:color="auto"/>
        <w:right w:val="none" w:sz="0" w:space="0" w:color="auto"/>
      </w:divBdr>
    </w:div>
    <w:div w:id="769010162">
      <w:bodyDiv w:val="1"/>
      <w:marLeft w:val="0"/>
      <w:marRight w:val="0"/>
      <w:marTop w:val="0"/>
      <w:marBottom w:val="0"/>
      <w:divBdr>
        <w:top w:val="none" w:sz="0" w:space="0" w:color="auto"/>
        <w:left w:val="none" w:sz="0" w:space="0" w:color="auto"/>
        <w:bottom w:val="none" w:sz="0" w:space="0" w:color="auto"/>
        <w:right w:val="none" w:sz="0" w:space="0" w:color="auto"/>
      </w:divBdr>
    </w:div>
    <w:div w:id="805002087">
      <w:bodyDiv w:val="1"/>
      <w:marLeft w:val="0"/>
      <w:marRight w:val="0"/>
      <w:marTop w:val="0"/>
      <w:marBottom w:val="0"/>
      <w:divBdr>
        <w:top w:val="none" w:sz="0" w:space="0" w:color="auto"/>
        <w:left w:val="none" w:sz="0" w:space="0" w:color="auto"/>
        <w:bottom w:val="none" w:sz="0" w:space="0" w:color="auto"/>
        <w:right w:val="none" w:sz="0" w:space="0" w:color="auto"/>
      </w:divBdr>
      <w:divsChild>
        <w:div w:id="887843903">
          <w:marLeft w:val="0"/>
          <w:marRight w:val="0"/>
          <w:marTop w:val="180"/>
          <w:marBottom w:val="45"/>
          <w:divBdr>
            <w:top w:val="none" w:sz="0" w:space="0" w:color="auto"/>
            <w:left w:val="none" w:sz="0" w:space="0" w:color="auto"/>
            <w:bottom w:val="none" w:sz="0" w:space="0" w:color="auto"/>
            <w:right w:val="none" w:sz="0" w:space="0" w:color="auto"/>
          </w:divBdr>
        </w:div>
        <w:div w:id="1479884408">
          <w:marLeft w:val="0"/>
          <w:marRight w:val="0"/>
          <w:marTop w:val="0"/>
          <w:marBottom w:val="0"/>
          <w:divBdr>
            <w:top w:val="none" w:sz="0" w:space="0" w:color="auto"/>
            <w:left w:val="none" w:sz="0" w:space="0" w:color="auto"/>
            <w:bottom w:val="none" w:sz="0" w:space="0" w:color="auto"/>
            <w:right w:val="none" w:sz="0" w:space="0" w:color="auto"/>
          </w:divBdr>
        </w:div>
        <w:div w:id="1029187159">
          <w:marLeft w:val="0"/>
          <w:marRight w:val="0"/>
          <w:marTop w:val="0"/>
          <w:marBottom w:val="0"/>
          <w:divBdr>
            <w:top w:val="none" w:sz="0" w:space="0" w:color="auto"/>
            <w:left w:val="none" w:sz="0" w:space="0" w:color="auto"/>
            <w:bottom w:val="none" w:sz="0" w:space="0" w:color="auto"/>
            <w:right w:val="none" w:sz="0" w:space="0" w:color="auto"/>
          </w:divBdr>
          <w:divsChild>
            <w:div w:id="85469749">
              <w:marLeft w:val="0"/>
              <w:marRight w:val="0"/>
              <w:marTop w:val="0"/>
              <w:marBottom w:val="0"/>
              <w:divBdr>
                <w:top w:val="none" w:sz="0" w:space="0" w:color="auto"/>
                <w:left w:val="none" w:sz="0" w:space="0" w:color="auto"/>
                <w:bottom w:val="none" w:sz="0" w:space="0" w:color="auto"/>
                <w:right w:val="none" w:sz="0" w:space="0" w:color="auto"/>
              </w:divBdr>
              <w:divsChild>
                <w:div w:id="1385448099">
                  <w:marLeft w:val="0"/>
                  <w:marRight w:val="0"/>
                  <w:marTop w:val="75"/>
                  <w:marBottom w:val="75"/>
                  <w:divBdr>
                    <w:top w:val="none" w:sz="0" w:space="0" w:color="auto"/>
                    <w:left w:val="none" w:sz="0" w:space="0" w:color="auto"/>
                    <w:bottom w:val="none" w:sz="0" w:space="0" w:color="auto"/>
                    <w:right w:val="none" w:sz="0" w:space="0" w:color="auto"/>
                  </w:divBdr>
                  <w:divsChild>
                    <w:div w:id="786773076">
                      <w:marLeft w:val="0"/>
                      <w:marRight w:val="0"/>
                      <w:marTop w:val="0"/>
                      <w:marBottom w:val="0"/>
                      <w:divBdr>
                        <w:top w:val="none" w:sz="0" w:space="0" w:color="auto"/>
                        <w:left w:val="none" w:sz="0" w:space="0" w:color="auto"/>
                        <w:bottom w:val="none" w:sz="0" w:space="0" w:color="auto"/>
                        <w:right w:val="none" w:sz="0" w:space="0" w:color="auto"/>
                      </w:divBdr>
                    </w:div>
                    <w:div w:id="204177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387729">
          <w:marLeft w:val="0"/>
          <w:marRight w:val="0"/>
          <w:marTop w:val="0"/>
          <w:marBottom w:val="0"/>
          <w:divBdr>
            <w:top w:val="none" w:sz="0" w:space="0" w:color="auto"/>
            <w:left w:val="none" w:sz="0" w:space="0" w:color="auto"/>
            <w:bottom w:val="none" w:sz="0" w:space="0" w:color="auto"/>
            <w:right w:val="none" w:sz="0" w:space="0" w:color="auto"/>
          </w:divBdr>
        </w:div>
        <w:div w:id="1045520365">
          <w:marLeft w:val="0"/>
          <w:marRight w:val="0"/>
          <w:marTop w:val="0"/>
          <w:marBottom w:val="0"/>
          <w:divBdr>
            <w:top w:val="none" w:sz="0" w:space="0" w:color="auto"/>
            <w:left w:val="none" w:sz="0" w:space="0" w:color="auto"/>
            <w:bottom w:val="none" w:sz="0" w:space="0" w:color="auto"/>
            <w:right w:val="none" w:sz="0" w:space="0" w:color="auto"/>
          </w:divBdr>
          <w:divsChild>
            <w:div w:id="751511379">
              <w:marLeft w:val="0"/>
              <w:marRight w:val="0"/>
              <w:marTop w:val="0"/>
              <w:marBottom w:val="0"/>
              <w:divBdr>
                <w:top w:val="none" w:sz="0" w:space="0" w:color="auto"/>
                <w:left w:val="none" w:sz="0" w:space="0" w:color="auto"/>
                <w:bottom w:val="none" w:sz="0" w:space="0" w:color="auto"/>
                <w:right w:val="none" w:sz="0" w:space="0" w:color="auto"/>
              </w:divBdr>
              <w:divsChild>
                <w:div w:id="835264228">
                  <w:marLeft w:val="0"/>
                  <w:marRight w:val="0"/>
                  <w:marTop w:val="75"/>
                  <w:marBottom w:val="75"/>
                  <w:divBdr>
                    <w:top w:val="none" w:sz="0" w:space="0" w:color="auto"/>
                    <w:left w:val="none" w:sz="0" w:space="0" w:color="auto"/>
                    <w:bottom w:val="none" w:sz="0" w:space="0" w:color="auto"/>
                    <w:right w:val="none" w:sz="0" w:space="0" w:color="auto"/>
                  </w:divBdr>
                  <w:divsChild>
                    <w:div w:id="13240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034600">
      <w:bodyDiv w:val="1"/>
      <w:marLeft w:val="0"/>
      <w:marRight w:val="0"/>
      <w:marTop w:val="0"/>
      <w:marBottom w:val="0"/>
      <w:divBdr>
        <w:top w:val="none" w:sz="0" w:space="0" w:color="auto"/>
        <w:left w:val="none" w:sz="0" w:space="0" w:color="auto"/>
        <w:bottom w:val="none" w:sz="0" w:space="0" w:color="auto"/>
        <w:right w:val="none" w:sz="0" w:space="0" w:color="auto"/>
      </w:divBdr>
    </w:div>
    <w:div w:id="881480556">
      <w:bodyDiv w:val="1"/>
      <w:marLeft w:val="0"/>
      <w:marRight w:val="0"/>
      <w:marTop w:val="0"/>
      <w:marBottom w:val="0"/>
      <w:divBdr>
        <w:top w:val="none" w:sz="0" w:space="0" w:color="auto"/>
        <w:left w:val="none" w:sz="0" w:space="0" w:color="auto"/>
        <w:bottom w:val="none" w:sz="0" w:space="0" w:color="auto"/>
        <w:right w:val="none" w:sz="0" w:space="0" w:color="auto"/>
      </w:divBdr>
    </w:div>
    <w:div w:id="1090471292">
      <w:bodyDiv w:val="1"/>
      <w:marLeft w:val="0"/>
      <w:marRight w:val="0"/>
      <w:marTop w:val="0"/>
      <w:marBottom w:val="0"/>
      <w:divBdr>
        <w:top w:val="none" w:sz="0" w:space="0" w:color="auto"/>
        <w:left w:val="none" w:sz="0" w:space="0" w:color="auto"/>
        <w:bottom w:val="none" w:sz="0" w:space="0" w:color="auto"/>
        <w:right w:val="none" w:sz="0" w:space="0" w:color="auto"/>
      </w:divBdr>
    </w:div>
    <w:div w:id="1095252063">
      <w:bodyDiv w:val="1"/>
      <w:marLeft w:val="0"/>
      <w:marRight w:val="0"/>
      <w:marTop w:val="0"/>
      <w:marBottom w:val="0"/>
      <w:divBdr>
        <w:top w:val="none" w:sz="0" w:space="0" w:color="auto"/>
        <w:left w:val="none" w:sz="0" w:space="0" w:color="auto"/>
        <w:bottom w:val="none" w:sz="0" w:space="0" w:color="auto"/>
        <w:right w:val="none" w:sz="0" w:space="0" w:color="auto"/>
      </w:divBdr>
      <w:divsChild>
        <w:div w:id="1811510065">
          <w:marLeft w:val="0"/>
          <w:marRight w:val="0"/>
          <w:marTop w:val="180"/>
          <w:marBottom w:val="45"/>
          <w:divBdr>
            <w:top w:val="none" w:sz="0" w:space="0" w:color="auto"/>
            <w:left w:val="none" w:sz="0" w:space="0" w:color="auto"/>
            <w:bottom w:val="none" w:sz="0" w:space="0" w:color="auto"/>
            <w:right w:val="none" w:sz="0" w:space="0" w:color="auto"/>
          </w:divBdr>
        </w:div>
        <w:div w:id="1418357692">
          <w:marLeft w:val="0"/>
          <w:marRight w:val="0"/>
          <w:marTop w:val="180"/>
          <w:marBottom w:val="45"/>
          <w:divBdr>
            <w:top w:val="none" w:sz="0" w:space="0" w:color="auto"/>
            <w:left w:val="none" w:sz="0" w:space="0" w:color="auto"/>
            <w:bottom w:val="none" w:sz="0" w:space="0" w:color="auto"/>
            <w:right w:val="none" w:sz="0" w:space="0" w:color="auto"/>
          </w:divBdr>
        </w:div>
        <w:div w:id="1199127092">
          <w:marLeft w:val="0"/>
          <w:marRight w:val="0"/>
          <w:marTop w:val="0"/>
          <w:marBottom w:val="0"/>
          <w:divBdr>
            <w:top w:val="none" w:sz="0" w:space="0" w:color="auto"/>
            <w:left w:val="none" w:sz="0" w:space="0" w:color="auto"/>
            <w:bottom w:val="none" w:sz="0" w:space="0" w:color="auto"/>
            <w:right w:val="none" w:sz="0" w:space="0" w:color="auto"/>
          </w:divBdr>
        </w:div>
        <w:div w:id="1823884936">
          <w:marLeft w:val="0"/>
          <w:marRight w:val="0"/>
          <w:marTop w:val="0"/>
          <w:marBottom w:val="0"/>
          <w:divBdr>
            <w:top w:val="none" w:sz="0" w:space="0" w:color="auto"/>
            <w:left w:val="none" w:sz="0" w:space="0" w:color="auto"/>
            <w:bottom w:val="none" w:sz="0" w:space="0" w:color="auto"/>
            <w:right w:val="none" w:sz="0" w:space="0" w:color="auto"/>
          </w:divBdr>
        </w:div>
        <w:div w:id="992878075">
          <w:marLeft w:val="0"/>
          <w:marRight w:val="0"/>
          <w:marTop w:val="0"/>
          <w:marBottom w:val="0"/>
          <w:divBdr>
            <w:top w:val="none" w:sz="0" w:space="0" w:color="auto"/>
            <w:left w:val="none" w:sz="0" w:space="0" w:color="auto"/>
            <w:bottom w:val="none" w:sz="0" w:space="0" w:color="auto"/>
            <w:right w:val="none" w:sz="0" w:space="0" w:color="auto"/>
          </w:divBdr>
          <w:divsChild>
            <w:div w:id="1537236073">
              <w:marLeft w:val="0"/>
              <w:marRight w:val="0"/>
              <w:marTop w:val="180"/>
              <w:marBottom w:val="45"/>
              <w:divBdr>
                <w:top w:val="none" w:sz="0" w:space="0" w:color="auto"/>
                <w:left w:val="none" w:sz="0" w:space="0" w:color="auto"/>
                <w:bottom w:val="none" w:sz="0" w:space="0" w:color="auto"/>
                <w:right w:val="none" w:sz="0" w:space="0" w:color="auto"/>
              </w:divBdr>
            </w:div>
            <w:div w:id="122117305">
              <w:marLeft w:val="0"/>
              <w:marRight w:val="0"/>
              <w:marTop w:val="0"/>
              <w:marBottom w:val="0"/>
              <w:divBdr>
                <w:top w:val="none" w:sz="0" w:space="0" w:color="auto"/>
                <w:left w:val="none" w:sz="0" w:space="0" w:color="auto"/>
                <w:bottom w:val="none" w:sz="0" w:space="0" w:color="auto"/>
                <w:right w:val="none" w:sz="0" w:space="0" w:color="auto"/>
              </w:divBdr>
              <w:divsChild>
                <w:div w:id="1086806566">
                  <w:marLeft w:val="0"/>
                  <w:marRight w:val="0"/>
                  <w:marTop w:val="0"/>
                  <w:marBottom w:val="0"/>
                  <w:divBdr>
                    <w:top w:val="none" w:sz="0" w:space="0" w:color="auto"/>
                    <w:left w:val="none" w:sz="0" w:space="0" w:color="auto"/>
                    <w:bottom w:val="none" w:sz="0" w:space="0" w:color="auto"/>
                    <w:right w:val="none" w:sz="0" w:space="0" w:color="auto"/>
                  </w:divBdr>
                </w:div>
                <w:div w:id="135129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18961">
          <w:marLeft w:val="0"/>
          <w:marRight w:val="0"/>
          <w:marTop w:val="0"/>
          <w:marBottom w:val="0"/>
          <w:divBdr>
            <w:top w:val="none" w:sz="0" w:space="0" w:color="auto"/>
            <w:left w:val="none" w:sz="0" w:space="0" w:color="auto"/>
            <w:bottom w:val="none" w:sz="0" w:space="0" w:color="auto"/>
            <w:right w:val="none" w:sz="0" w:space="0" w:color="auto"/>
          </w:divBdr>
        </w:div>
        <w:div w:id="824055293">
          <w:marLeft w:val="0"/>
          <w:marRight w:val="0"/>
          <w:marTop w:val="180"/>
          <w:marBottom w:val="45"/>
          <w:divBdr>
            <w:top w:val="none" w:sz="0" w:space="0" w:color="auto"/>
            <w:left w:val="none" w:sz="0" w:space="0" w:color="auto"/>
            <w:bottom w:val="none" w:sz="0" w:space="0" w:color="auto"/>
            <w:right w:val="none" w:sz="0" w:space="0" w:color="auto"/>
          </w:divBdr>
        </w:div>
        <w:div w:id="649360984">
          <w:marLeft w:val="0"/>
          <w:marRight w:val="0"/>
          <w:marTop w:val="0"/>
          <w:marBottom w:val="0"/>
          <w:divBdr>
            <w:top w:val="none" w:sz="0" w:space="0" w:color="auto"/>
            <w:left w:val="none" w:sz="0" w:space="0" w:color="auto"/>
            <w:bottom w:val="none" w:sz="0" w:space="0" w:color="auto"/>
            <w:right w:val="none" w:sz="0" w:space="0" w:color="auto"/>
          </w:divBdr>
        </w:div>
        <w:div w:id="867261097">
          <w:marLeft w:val="0"/>
          <w:marRight w:val="0"/>
          <w:marTop w:val="180"/>
          <w:marBottom w:val="45"/>
          <w:divBdr>
            <w:top w:val="none" w:sz="0" w:space="0" w:color="auto"/>
            <w:left w:val="none" w:sz="0" w:space="0" w:color="auto"/>
            <w:bottom w:val="none" w:sz="0" w:space="0" w:color="auto"/>
            <w:right w:val="none" w:sz="0" w:space="0" w:color="auto"/>
          </w:divBdr>
        </w:div>
        <w:div w:id="660472048">
          <w:marLeft w:val="0"/>
          <w:marRight w:val="0"/>
          <w:marTop w:val="180"/>
          <w:marBottom w:val="45"/>
          <w:divBdr>
            <w:top w:val="none" w:sz="0" w:space="0" w:color="auto"/>
            <w:left w:val="none" w:sz="0" w:space="0" w:color="auto"/>
            <w:bottom w:val="none" w:sz="0" w:space="0" w:color="auto"/>
            <w:right w:val="none" w:sz="0" w:space="0" w:color="auto"/>
          </w:divBdr>
        </w:div>
        <w:div w:id="223177577">
          <w:marLeft w:val="0"/>
          <w:marRight w:val="0"/>
          <w:marTop w:val="0"/>
          <w:marBottom w:val="0"/>
          <w:divBdr>
            <w:top w:val="none" w:sz="0" w:space="0" w:color="auto"/>
            <w:left w:val="none" w:sz="0" w:space="0" w:color="auto"/>
            <w:bottom w:val="none" w:sz="0" w:space="0" w:color="auto"/>
            <w:right w:val="none" w:sz="0" w:space="0" w:color="auto"/>
          </w:divBdr>
        </w:div>
        <w:div w:id="108668419">
          <w:marLeft w:val="0"/>
          <w:marRight w:val="0"/>
          <w:marTop w:val="0"/>
          <w:marBottom w:val="0"/>
          <w:divBdr>
            <w:top w:val="none" w:sz="0" w:space="0" w:color="auto"/>
            <w:left w:val="none" w:sz="0" w:space="0" w:color="auto"/>
            <w:bottom w:val="none" w:sz="0" w:space="0" w:color="auto"/>
            <w:right w:val="none" w:sz="0" w:space="0" w:color="auto"/>
          </w:divBdr>
          <w:divsChild>
            <w:div w:id="46296132">
              <w:marLeft w:val="0"/>
              <w:marRight w:val="0"/>
              <w:marTop w:val="0"/>
              <w:marBottom w:val="0"/>
              <w:divBdr>
                <w:top w:val="none" w:sz="0" w:space="0" w:color="auto"/>
                <w:left w:val="none" w:sz="0" w:space="0" w:color="auto"/>
                <w:bottom w:val="none" w:sz="0" w:space="0" w:color="auto"/>
                <w:right w:val="none" w:sz="0" w:space="0" w:color="auto"/>
              </w:divBdr>
              <w:divsChild>
                <w:div w:id="671417968">
                  <w:marLeft w:val="0"/>
                  <w:marRight w:val="0"/>
                  <w:marTop w:val="75"/>
                  <w:marBottom w:val="75"/>
                  <w:divBdr>
                    <w:top w:val="none" w:sz="0" w:space="0" w:color="auto"/>
                    <w:left w:val="none" w:sz="0" w:space="0" w:color="auto"/>
                    <w:bottom w:val="none" w:sz="0" w:space="0" w:color="auto"/>
                    <w:right w:val="none" w:sz="0" w:space="0" w:color="auto"/>
                  </w:divBdr>
                  <w:divsChild>
                    <w:div w:id="1419911539">
                      <w:marLeft w:val="0"/>
                      <w:marRight w:val="0"/>
                      <w:marTop w:val="0"/>
                      <w:marBottom w:val="0"/>
                      <w:divBdr>
                        <w:top w:val="none" w:sz="0" w:space="0" w:color="auto"/>
                        <w:left w:val="none" w:sz="0" w:space="0" w:color="auto"/>
                        <w:bottom w:val="none" w:sz="0" w:space="0" w:color="auto"/>
                        <w:right w:val="none" w:sz="0" w:space="0" w:color="auto"/>
                      </w:divBdr>
                    </w:div>
                    <w:div w:id="154239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913544">
      <w:bodyDiv w:val="1"/>
      <w:marLeft w:val="0"/>
      <w:marRight w:val="0"/>
      <w:marTop w:val="0"/>
      <w:marBottom w:val="0"/>
      <w:divBdr>
        <w:top w:val="none" w:sz="0" w:space="0" w:color="auto"/>
        <w:left w:val="none" w:sz="0" w:space="0" w:color="auto"/>
        <w:bottom w:val="none" w:sz="0" w:space="0" w:color="auto"/>
        <w:right w:val="none" w:sz="0" w:space="0" w:color="auto"/>
      </w:divBdr>
      <w:divsChild>
        <w:div w:id="2071532483">
          <w:marLeft w:val="0"/>
          <w:marRight w:val="0"/>
          <w:marTop w:val="180"/>
          <w:marBottom w:val="45"/>
          <w:divBdr>
            <w:top w:val="none" w:sz="0" w:space="0" w:color="auto"/>
            <w:left w:val="none" w:sz="0" w:space="0" w:color="auto"/>
            <w:bottom w:val="none" w:sz="0" w:space="0" w:color="auto"/>
            <w:right w:val="none" w:sz="0" w:space="0" w:color="auto"/>
          </w:divBdr>
        </w:div>
        <w:div w:id="921068529">
          <w:marLeft w:val="0"/>
          <w:marRight w:val="0"/>
          <w:marTop w:val="180"/>
          <w:marBottom w:val="45"/>
          <w:divBdr>
            <w:top w:val="none" w:sz="0" w:space="0" w:color="auto"/>
            <w:left w:val="none" w:sz="0" w:space="0" w:color="auto"/>
            <w:bottom w:val="none" w:sz="0" w:space="0" w:color="auto"/>
            <w:right w:val="none" w:sz="0" w:space="0" w:color="auto"/>
          </w:divBdr>
        </w:div>
        <w:div w:id="1568299464">
          <w:marLeft w:val="0"/>
          <w:marRight w:val="0"/>
          <w:marTop w:val="0"/>
          <w:marBottom w:val="0"/>
          <w:divBdr>
            <w:top w:val="none" w:sz="0" w:space="0" w:color="auto"/>
            <w:left w:val="none" w:sz="0" w:space="0" w:color="auto"/>
            <w:bottom w:val="none" w:sz="0" w:space="0" w:color="auto"/>
            <w:right w:val="none" w:sz="0" w:space="0" w:color="auto"/>
          </w:divBdr>
        </w:div>
        <w:div w:id="2051950736">
          <w:marLeft w:val="0"/>
          <w:marRight w:val="0"/>
          <w:marTop w:val="0"/>
          <w:marBottom w:val="0"/>
          <w:divBdr>
            <w:top w:val="none" w:sz="0" w:space="0" w:color="auto"/>
            <w:left w:val="none" w:sz="0" w:space="0" w:color="auto"/>
            <w:bottom w:val="none" w:sz="0" w:space="0" w:color="auto"/>
            <w:right w:val="none" w:sz="0" w:space="0" w:color="auto"/>
          </w:divBdr>
        </w:div>
        <w:div w:id="2058115894">
          <w:marLeft w:val="0"/>
          <w:marRight w:val="0"/>
          <w:marTop w:val="0"/>
          <w:marBottom w:val="0"/>
          <w:divBdr>
            <w:top w:val="none" w:sz="0" w:space="0" w:color="auto"/>
            <w:left w:val="none" w:sz="0" w:space="0" w:color="auto"/>
            <w:bottom w:val="none" w:sz="0" w:space="0" w:color="auto"/>
            <w:right w:val="none" w:sz="0" w:space="0" w:color="auto"/>
          </w:divBdr>
          <w:divsChild>
            <w:div w:id="1263882145">
              <w:marLeft w:val="0"/>
              <w:marRight w:val="0"/>
              <w:marTop w:val="180"/>
              <w:marBottom w:val="45"/>
              <w:divBdr>
                <w:top w:val="none" w:sz="0" w:space="0" w:color="auto"/>
                <w:left w:val="none" w:sz="0" w:space="0" w:color="auto"/>
                <w:bottom w:val="none" w:sz="0" w:space="0" w:color="auto"/>
                <w:right w:val="none" w:sz="0" w:space="0" w:color="auto"/>
              </w:divBdr>
            </w:div>
            <w:div w:id="856847708">
              <w:marLeft w:val="0"/>
              <w:marRight w:val="0"/>
              <w:marTop w:val="0"/>
              <w:marBottom w:val="0"/>
              <w:divBdr>
                <w:top w:val="none" w:sz="0" w:space="0" w:color="auto"/>
                <w:left w:val="none" w:sz="0" w:space="0" w:color="auto"/>
                <w:bottom w:val="none" w:sz="0" w:space="0" w:color="auto"/>
                <w:right w:val="none" w:sz="0" w:space="0" w:color="auto"/>
              </w:divBdr>
              <w:divsChild>
                <w:div w:id="2097431659">
                  <w:marLeft w:val="0"/>
                  <w:marRight w:val="0"/>
                  <w:marTop w:val="0"/>
                  <w:marBottom w:val="0"/>
                  <w:divBdr>
                    <w:top w:val="none" w:sz="0" w:space="0" w:color="auto"/>
                    <w:left w:val="none" w:sz="0" w:space="0" w:color="auto"/>
                    <w:bottom w:val="none" w:sz="0" w:space="0" w:color="auto"/>
                    <w:right w:val="none" w:sz="0" w:space="0" w:color="auto"/>
                  </w:divBdr>
                </w:div>
                <w:div w:id="57593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00419">
          <w:marLeft w:val="0"/>
          <w:marRight w:val="0"/>
          <w:marTop w:val="0"/>
          <w:marBottom w:val="0"/>
          <w:divBdr>
            <w:top w:val="none" w:sz="0" w:space="0" w:color="auto"/>
            <w:left w:val="none" w:sz="0" w:space="0" w:color="auto"/>
            <w:bottom w:val="none" w:sz="0" w:space="0" w:color="auto"/>
            <w:right w:val="none" w:sz="0" w:space="0" w:color="auto"/>
          </w:divBdr>
        </w:div>
        <w:div w:id="1566255509">
          <w:marLeft w:val="0"/>
          <w:marRight w:val="0"/>
          <w:marTop w:val="180"/>
          <w:marBottom w:val="45"/>
          <w:divBdr>
            <w:top w:val="none" w:sz="0" w:space="0" w:color="auto"/>
            <w:left w:val="none" w:sz="0" w:space="0" w:color="auto"/>
            <w:bottom w:val="none" w:sz="0" w:space="0" w:color="auto"/>
            <w:right w:val="none" w:sz="0" w:space="0" w:color="auto"/>
          </w:divBdr>
        </w:div>
        <w:div w:id="980772091">
          <w:marLeft w:val="0"/>
          <w:marRight w:val="0"/>
          <w:marTop w:val="0"/>
          <w:marBottom w:val="0"/>
          <w:divBdr>
            <w:top w:val="none" w:sz="0" w:space="0" w:color="auto"/>
            <w:left w:val="none" w:sz="0" w:space="0" w:color="auto"/>
            <w:bottom w:val="none" w:sz="0" w:space="0" w:color="auto"/>
            <w:right w:val="none" w:sz="0" w:space="0" w:color="auto"/>
          </w:divBdr>
        </w:div>
        <w:div w:id="628829268">
          <w:marLeft w:val="0"/>
          <w:marRight w:val="0"/>
          <w:marTop w:val="180"/>
          <w:marBottom w:val="45"/>
          <w:divBdr>
            <w:top w:val="none" w:sz="0" w:space="0" w:color="auto"/>
            <w:left w:val="none" w:sz="0" w:space="0" w:color="auto"/>
            <w:bottom w:val="none" w:sz="0" w:space="0" w:color="auto"/>
            <w:right w:val="none" w:sz="0" w:space="0" w:color="auto"/>
          </w:divBdr>
        </w:div>
        <w:div w:id="458038576">
          <w:marLeft w:val="0"/>
          <w:marRight w:val="0"/>
          <w:marTop w:val="180"/>
          <w:marBottom w:val="45"/>
          <w:divBdr>
            <w:top w:val="none" w:sz="0" w:space="0" w:color="auto"/>
            <w:left w:val="none" w:sz="0" w:space="0" w:color="auto"/>
            <w:bottom w:val="none" w:sz="0" w:space="0" w:color="auto"/>
            <w:right w:val="none" w:sz="0" w:space="0" w:color="auto"/>
          </w:divBdr>
        </w:div>
        <w:div w:id="1122109370">
          <w:marLeft w:val="0"/>
          <w:marRight w:val="0"/>
          <w:marTop w:val="0"/>
          <w:marBottom w:val="0"/>
          <w:divBdr>
            <w:top w:val="none" w:sz="0" w:space="0" w:color="auto"/>
            <w:left w:val="none" w:sz="0" w:space="0" w:color="auto"/>
            <w:bottom w:val="none" w:sz="0" w:space="0" w:color="auto"/>
            <w:right w:val="none" w:sz="0" w:space="0" w:color="auto"/>
          </w:divBdr>
        </w:div>
        <w:div w:id="1896817014">
          <w:marLeft w:val="0"/>
          <w:marRight w:val="0"/>
          <w:marTop w:val="0"/>
          <w:marBottom w:val="0"/>
          <w:divBdr>
            <w:top w:val="none" w:sz="0" w:space="0" w:color="auto"/>
            <w:left w:val="none" w:sz="0" w:space="0" w:color="auto"/>
            <w:bottom w:val="none" w:sz="0" w:space="0" w:color="auto"/>
            <w:right w:val="none" w:sz="0" w:space="0" w:color="auto"/>
          </w:divBdr>
          <w:divsChild>
            <w:div w:id="113527869">
              <w:marLeft w:val="0"/>
              <w:marRight w:val="0"/>
              <w:marTop w:val="0"/>
              <w:marBottom w:val="0"/>
              <w:divBdr>
                <w:top w:val="none" w:sz="0" w:space="0" w:color="auto"/>
                <w:left w:val="none" w:sz="0" w:space="0" w:color="auto"/>
                <w:bottom w:val="none" w:sz="0" w:space="0" w:color="auto"/>
                <w:right w:val="none" w:sz="0" w:space="0" w:color="auto"/>
              </w:divBdr>
              <w:divsChild>
                <w:div w:id="1059285797">
                  <w:marLeft w:val="0"/>
                  <w:marRight w:val="0"/>
                  <w:marTop w:val="75"/>
                  <w:marBottom w:val="75"/>
                  <w:divBdr>
                    <w:top w:val="none" w:sz="0" w:space="0" w:color="auto"/>
                    <w:left w:val="none" w:sz="0" w:space="0" w:color="auto"/>
                    <w:bottom w:val="none" w:sz="0" w:space="0" w:color="auto"/>
                    <w:right w:val="none" w:sz="0" w:space="0" w:color="auto"/>
                  </w:divBdr>
                  <w:divsChild>
                    <w:div w:id="1825315467">
                      <w:marLeft w:val="0"/>
                      <w:marRight w:val="0"/>
                      <w:marTop w:val="0"/>
                      <w:marBottom w:val="0"/>
                      <w:divBdr>
                        <w:top w:val="none" w:sz="0" w:space="0" w:color="auto"/>
                        <w:left w:val="none" w:sz="0" w:space="0" w:color="auto"/>
                        <w:bottom w:val="none" w:sz="0" w:space="0" w:color="auto"/>
                        <w:right w:val="none" w:sz="0" w:space="0" w:color="auto"/>
                      </w:divBdr>
                    </w:div>
                    <w:div w:id="186366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048210">
      <w:bodyDiv w:val="1"/>
      <w:marLeft w:val="0"/>
      <w:marRight w:val="0"/>
      <w:marTop w:val="0"/>
      <w:marBottom w:val="0"/>
      <w:divBdr>
        <w:top w:val="none" w:sz="0" w:space="0" w:color="auto"/>
        <w:left w:val="none" w:sz="0" w:space="0" w:color="auto"/>
        <w:bottom w:val="none" w:sz="0" w:space="0" w:color="auto"/>
        <w:right w:val="none" w:sz="0" w:space="0" w:color="auto"/>
      </w:divBdr>
      <w:divsChild>
        <w:div w:id="953907072">
          <w:marLeft w:val="0"/>
          <w:marRight w:val="0"/>
          <w:marTop w:val="0"/>
          <w:marBottom w:val="0"/>
          <w:divBdr>
            <w:top w:val="none" w:sz="0" w:space="0" w:color="auto"/>
            <w:left w:val="none" w:sz="0" w:space="0" w:color="auto"/>
            <w:bottom w:val="none" w:sz="0" w:space="0" w:color="auto"/>
            <w:right w:val="none" w:sz="0" w:space="0" w:color="auto"/>
          </w:divBdr>
        </w:div>
        <w:div w:id="487944515">
          <w:marLeft w:val="0"/>
          <w:marRight w:val="0"/>
          <w:marTop w:val="0"/>
          <w:marBottom w:val="0"/>
          <w:divBdr>
            <w:top w:val="none" w:sz="0" w:space="0" w:color="auto"/>
            <w:left w:val="none" w:sz="0" w:space="0" w:color="auto"/>
            <w:bottom w:val="none" w:sz="0" w:space="0" w:color="auto"/>
            <w:right w:val="none" w:sz="0" w:space="0" w:color="auto"/>
          </w:divBdr>
          <w:divsChild>
            <w:div w:id="743379249">
              <w:marLeft w:val="0"/>
              <w:marRight w:val="0"/>
              <w:marTop w:val="0"/>
              <w:marBottom w:val="0"/>
              <w:divBdr>
                <w:top w:val="none" w:sz="0" w:space="0" w:color="auto"/>
                <w:left w:val="none" w:sz="0" w:space="0" w:color="auto"/>
                <w:bottom w:val="none" w:sz="0" w:space="0" w:color="auto"/>
                <w:right w:val="none" w:sz="0" w:space="0" w:color="auto"/>
              </w:divBdr>
              <w:divsChild>
                <w:div w:id="1149009827">
                  <w:marLeft w:val="0"/>
                  <w:marRight w:val="0"/>
                  <w:marTop w:val="75"/>
                  <w:marBottom w:val="75"/>
                  <w:divBdr>
                    <w:top w:val="none" w:sz="0" w:space="0" w:color="auto"/>
                    <w:left w:val="none" w:sz="0" w:space="0" w:color="auto"/>
                    <w:bottom w:val="none" w:sz="0" w:space="0" w:color="auto"/>
                    <w:right w:val="none" w:sz="0" w:space="0" w:color="auto"/>
                  </w:divBdr>
                  <w:divsChild>
                    <w:div w:id="548810585">
                      <w:marLeft w:val="0"/>
                      <w:marRight w:val="0"/>
                      <w:marTop w:val="0"/>
                      <w:marBottom w:val="0"/>
                      <w:divBdr>
                        <w:top w:val="none" w:sz="0" w:space="0" w:color="auto"/>
                        <w:left w:val="none" w:sz="0" w:space="0" w:color="auto"/>
                        <w:bottom w:val="none" w:sz="0" w:space="0" w:color="auto"/>
                        <w:right w:val="none" w:sz="0" w:space="0" w:color="auto"/>
                      </w:divBdr>
                    </w:div>
                    <w:div w:id="65333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742673">
      <w:bodyDiv w:val="1"/>
      <w:marLeft w:val="0"/>
      <w:marRight w:val="0"/>
      <w:marTop w:val="0"/>
      <w:marBottom w:val="0"/>
      <w:divBdr>
        <w:top w:val="none" w:sz="0" w:space="0" w:color="auto"/>
        <w:left w:val="none" w:sz="0" w:space="0" w:color="auto"/>
        <w:bottom w:val="none" w:sz="0" w:space="0" w:color="auto"/>
        <w:right w:val="none" w:sz="0" w:space="0" w:color="auto"/>
      </w:divBdr>
      <w:divsChild>
        <w:div w:id="1386878316">
          <w:marLeft w:val="0"/>
          <w:marRight w:val="0"/>
          <w:marTop w:val="180"/>
          <w:marBottom w:val="45"/>
          <w:divBdr>
            <w:top w:val="none" w:sz="0" w:space="0" w:color="auto"/>
            <w:left w:val="none" w:sz="0" w:space="0" w:color="auto"/>
            <w:bottom w:val="none" w:sz="0" w:space="0" w:color="auto"/>
            <w:right w:val="none" w:sz="0" w:space="0" w:color="auto"/>
          </w:divBdr>
        </w:div>
        <w:div w:id="1327633901">
          <w:marLeft w:val="0"/>
          <w:marRight w:val="0"/>
          <w:marTop w:val="180"/>
          <w:marBottom w:val="45"/>
          <w:divBdr>
            <w:top w:val="none" w:sz="0" w:space="0" w:color="auto"/>
            <w:left w:val="none" w:sz="0" w:space="0" w:color="auto"/>
            <w:bottom w:val="none" w:sz="0" w:space="0" w:color="auto"/>
            <w:right w:val="none" w:sz="0" w:space="0" w:color="auto"/>
          </w:divBdr>
        </w:div>
        <w:div w:id="1171330314">
          <w:marLeft w:val="0"/>
          <w:marRight w:val="0"/>
          <w:marTop w:val="0"/>
          <w:marBottom w:val="0"/>
          <w:divBdr>
            <w:top w:val="none" w:sz="0" w:space="0" w:color="auto"/>
            <w:left w:val="none" w:sz="0" w:space="0" w:color="auto"/>
            <w:bottom w:val="none" w:sz="0" w:space="0" w:color="auto"/>
            <w:right w:val="none" w:sz="0" w:space="0" w:color="auto"/>
          </w:divBdr>
        </w:div>
        <w:div w:id="658848276">
          <w:marLeft w:val="0"/>
          <w:marRight w:val="0"/>
          <w:marTop w:val="0"/>
          <w:marBottom w:val="0"/>
          <w:divBdr>
            <w:top w:val="none" w:sz="0" w:space="0" w:color="auto"/>
            <w:left w:val="none" w:sz="0" w:space="0" w:color="auto"/>
            <w:bottom w:val="none" w:sz="0" w:space="0" w:color="auto"/>
            <w:right w:val="none" w:sz="0" w:space="0" w:color="auto"/>
          </w:divBdr>
        </w:div>
        <w:div w:id="2002848710">
          <w:marLeft w:val="0"/>
          <w:marRight w:val="0"/>
          <w:marTop w:val="0"/>
          <w:marBottom w:val="0"/>
          <w:divBdr>
            <w:top w:val="none" w:sz="0" w:space="0" w:color="auto"/>
            <w:left w:val="none" w:sz="0" w:space="0" w:color="auto"/>
            <w:bottom w:val="none" w:sz="0" w:space="0" w:color="auto"/>
            <w:right w:val="none" w:sz="0" w:space="0" w:color="auto"/>
          </w:divBdr>
          <w:divsChild>
            <w:div w:id="413010147">
              <w:marLeft w:val="0"/>
              <w:marRight w:val="0"/>
              <w:marTop w:val="180"/>
              <w:marBottom w:val="45"/>
              <w:divBdr>
                <w:top w:val="none" w:sz="0" w:space="0" w:color="auto"/>
                <w:left w:val="none" w:sz="0" w:space="0" w:color="auto"/>
                <w:bottom w:val="none" w:sz="0" w:space="0" w:color="auto"/>
                <w:right w:val="none" w:sz="0" w:space="0" w:color="auto"/>
              </w:divBdr>
            </w:div>
            <w:div w:id="507138147">
              <w:marLeft w:val="0"/>
              <w:marRight w:val="0"/>
              <w:marTop w:val="0"/>
              <w:marBottom w:val="0"/>
              <w:divBdr>
                <w:top w:val="none" w:sz="0" w:space="0" w:color="auto"/>
                <w:left w:val="none" w:sz="0" w:space="0" w:color="auto"/>
                <w:bottom w:val="none" w:sz="0" w:space="0" w:color="auto"/>
                <w:right w:val="none" w:sz="0" w:space="0" w:color="auto"/>
              </w:divBdr>
              <w:divsChild>
                <w:div w:id="1824739282">
                  <w:marLeft w:val="0"/>
                  <w:marRight w:val="0"/>
                  <w:marTop w:val="0"/>
                  <w:marBottom w:val="0"/>
                  <w:divBdr>
                    <w:top w:val="none" w:sz="0" w:space="0" w:color="auto"/>
                    <w:left w:val="none" w:sz="0" w:space="0" w:color="auto"/>
                    <w:bottom w:val="none" w:sz="0" w:space="0" w:color="auto"/>
                    <w:right w:val="none" w:sz="0" w:space="0" w:color="auto"/>
                  </w:divBdr>
                </w:div>
                <w:div w:id="8218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7489">
          <w:marLeft w:val="0"/>
          <w:marRight w:val="0"/>
          <w:marTop w:val="0"/>
          <w:marBottom w:val="0"/>
          <w:divBdr>
            <w:top w:val="none" w:sz="0" w:space="0" w:color="auto"/>
            <w:left w:val="none" w:sz="0" w:space="0" w:color="auto"/>
            <w:bottom w:val="none" w:sz="0" w:space="0" w:color="auto"/>
            <w:right w:val="none" w:sz="0" w:space="0" w:color="auto"/>
          </w:divBdr>
        </w:div>
        <w:div w:id="1992710843">
          <w:marLeft w:val="0"/>
          <w:marRight w:val="0"/>
          <w:marTop w:val="180"/>
          <w:marBottom w:val="45"/>
          <w:divBdr>
            <w:top w:val="none" w:sz="0" w:space="0" w:color="auto"/>
            <w:left w:val="none" w:sz="0" w:space="0" w:color="auto"/>
            <w:bottom w:val="none" w:sz="0" w:space="0" w:color="auto"/>
            <w:right w:val="none" w:sz="0" w:space="0" w:color="auto"/>
          </w:divBdr>
        </w:div>
        <w:div w:id="1233001835">
          <w:marLeft w:val="0"/>
          <w:marRight w:val="0"/>
          <w:marTop w:val="0"/>
          <w:marBottom w:val="0"/>
          <w:divBdr>
            <w:top w:val="none" w:sz="0" w:space="0" w:color="auto"/>
            <w:left w:val="none" w:sz="0" w:space="0" w:color="auto"/>
            <w:bottom w:val="none" w:sz="0" w:space="0" w:color="auto"/>
            <w:right w:val="none" w:sz="0" w:space="0" w:color="auto"/>
          </w:divBdr>
        </w:div>
        <w:div w:id="779379374">
          <w:marLeft w:val="0"/>
          <w:marRight w:val="0"/>
          <w:marTop w:val="180"/>
          <w:marBottom w:val="45"/>
          <w:divBdr>
            <w:top w:val="none" w:sz="0" w:space="0" w:color="auto"/>
            <w:left w:val="none" w:sz="0" w:space="0" w:color="auto"/>
            <w:bottom w:val="none" w:sz="0" w:space="0" w:color="auto"/>
            <w:right w:val="none" w:sz="0" w:space="0" w:color="auto"/>
          </w:divBdr>
        </w:div>
        <w:div w:id="1299920300">
          <w:marLeft w:val="0"/>
          <w:marRight w:val="0"/>
          <w:marTop w:val="180"/>
          <w:marBottom w:val="45"/>
          <w:divBdr>
            <w:top w:val="none" w:sz="0" w:space="0" w:color="auto"/>
            <w:left w:val="none" w:sz="0" w:space="0" w:color="auto"/>
            <w:bottom w:val="none" w:sz="0" w:space="0" w:color="auto"/>
            <w:right w:val="none" w:sz="0" w:space="0" w:color="auto"/>
          </w:divBdr>
        </w:div>
        <w:div w:id="831289675">
          <w:marLeft w:val="0"/>
          <w:marRight w:val="0"/>
          <w:marTop w:val="0"/>
          <w:marBottom w:val="0"/>
          <w:divBdr>
            <w:top w:val="none" w:sz="0" w:space="0" w:color="auto"/>
            <w:left w:val="none" w:sz="0" w:space="0" w:color="auto"/>
            <w:bottom w:val="none" w:sz="0" w:space="0" w:color="auto"/>
            <w:right w:val="none" w:sz="0" w:space="0" w:color="auto"/>
          </w:divBdr>
        </w:div>
        <w:div w:id="396629662">
          <w:marLeft w:val="0"/>
          <w:marRight w:val="0"/>
          <w:marTop w:val="0"/>
          <w:marBottom w:val="0"/>
          <w:divBdr>
            <w:top w:val="none" w:sz="0" w:space="0" w:color="auto"/>
            <w:left w:val="none" w:sz="0" w:space="0" w:color="auto"/>
            <w:bottom w:val="none" w:sz="0" w:space="0" w:color="auto"/>
            <w:right w:val="none" w:sz="0" w:space="0" w:color="auto"/>
          </w:divBdr>
          <w:divsChild>
            <w:div w:id="254635176">
              <w:marLeft w:val="0"/>
              <w:marRight w:val="0"/>
              <w:marTop w:val="0"/>
              <w:marBottom w:val="0"/>
              <w:divBdr>
                <w:top w:val="none" w:sz="0" w:space="0" w:color="auto"/>
                <w:left w:val="none" w:sz="0" w:space="0" w:color="auto"/>
                <w:bottom w:val="none" w:sz="0" w:space="0" w:color="auto"/>
                <w:right w:val="none" w:sz="0" w:space="0" w:color="auto"/>
              </w:divBdr>
              <w:divsChild>
                <w:div w:id="885989715">
                  <w:marLeft w:val="0"/>
                  <w:marRight w:val="0"/>
                  <w:marTop w:val="75"/>
                  <w:marBottom w:val="75"/>
                  <w:divBdr>
                    <w:top w:val="none" w:sz="0" w:space="0" w:color="auto"/>
                    <w:left w:val="none" w:sz="0" w:space="0" w:color="auto"/>
                    <w:bottom w:val="none" w:sz="0" w:space="0" w:color="auto"/>
                    <w:right w:val="none" w:sz="0" w:space="0" w:color="auto"/>
                  </w:divBdr>
                  <w:divsChild>
                    <w:div w:id="1525752090">
                      <w:marLeft w:val="0"/>
                      <w:marRight w:val="0"/>
                      <w:marTop w:val="0"/>
                      <w:marBottom w:val="0"/>
                      <w:divBdr>
                        <w:top w:val="none" w:sz="0" w:space="0" w:color="auto"/>
                        <w:left w:val="none" w:sz="0" w:space="0" w:color="auto"/>
                        <w:bottom w:val="none" w:sz="0" w:space="0" w:color="auto"/>
                        <w:right w:val="none" w:sz="0" w:space="0" w:color="auto"/>
                      </w:divBdr>
                    </w:div>
                    <w:div w:id="199984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176064">
      <w:bodyDiv w:val="1"/>
      <w:marLeft w:val="0"/>
      <w:marRight w:val="0"/>
      <w:marTop w:val="0"/>
      <w:marBottom w:val="0"/>
      <w:divBdr>
        <w:top w:val="none" w:sz="0" w:space="0" w:color="auto"/>
        <w:left w:val="none" w:sz="0" w:space="0" w:color="auto"/>
        <w:bottom w:val="none" w:sz="0" w:space="0" w:color="auto"/>
        <w:right w:val="none" w:sz="0" w:space="0" w:color="auto"/>
      </w:divBdr>
    </w:div>
    <w:div w:id="1171412162">
      <w:bodyDiv w:val="1"/>
      <w:marLeft w:val="0"/>
      <w:marRight w:val="0"/>
      <w:marTop w:val="0"/>
      <w:marBottom w:val="0"/>
      <w:divBdr>
        <w:top w:val="none" w:sz="0" w:space="0" w:color="auto"/>
        <w:left w:val="none" w:sz="0" w:space="0" w:color="auto"/>
        <w:bottom w:val="none" w:sz="0" w:space="0" w:color="auto"/>
        <w:right w:val="none" w:sz="0" w:space="0" w:color="auto"/>
      </w:divBdr>
    </w:div>
    <w:div w:id="1174878370">
      <w:bodyDiv w:val="1"/>
      <w:marLeft w:val="0"/>
      <w:marRight w:val="0"/>
      <w:marTop w:val="0"/>
      <w:marBottom w:val="0"/>
      <w:divBdr>
        <w:top w:val="none" w:sz="0" w:space="0" w:color="auto"/>
        <w:left w:val="none" w:sz="0" w:space="0" w:color="auto"/>
        <w:bottom w:val="none" w:sz="0" w:space="0" w:color="auto"/>
        <w:right w:val="none" w:sz="0" w:space="0" w:color="auto"/>
      </w:divBdr>
    </w:div>
    <w:div w:id="1181894294">
      <w:bodyDiv w:val="1"/>
      <w:marLeft w:val="0"/>
      <w:marRight w:val="0"/>
      <w:marTop w:val="0"/>
      <w:marBottom w:val="0"/>
      <w:divBdr>
        <w:top w:val="none" w:sz="0" w:space="0" w:color="auto"/>
        <w:left w:val="none" w:sz="0" w:space="0" w:color="auto"/>
        <w:bottom w:val="none" w:sz="0" w:space="0" w:color="auto"/>
        <w:right w:val="none" w:sz="0" w:space="0" w:color="auto"/>
      </w:divBdr>
      <w:divsChild>
        <w:div w:id="280036321">
          <w:marLeft w:val="0"/>
          <w:marRight w:val="0"/>
          <w:marTop w:val="0"/>
          <w:marBottom w:val="0"/>
          <w:divBdr>
            <w:top w:val="none" w:sz="0" w:space="0" w:color="auto"/>
            <w:left w:val="none" w:sz="0" w:space="0" w:color="auto"/>
            <w:bottom w:val="none" w:sz="0" w:space="0" w:color="auto"/>
            <w:right w:val="none" w:sz="0" w:space="0" w:color="auto"/>
          </w:divBdr>
        </w:div>
        <w:div w:id="1726833272">
          <w:marLeft w:val="0"/>
          <w:marRight w:val="0"/>
          <w:marTop w:val="0"/>
          <w:marBottom w:val="0"/>
          <w:divBdr>
            <w:top w:val="none" w:sz="0" w:space="0" w:color="auto"/>
            <w:left w:val="none" w:sz="0" w:space="0" w:color="auto"/>
            <w:bottom w:val="none" w:sz="0" w:space="0" w:color="auto"/>
            <w:right w:val="none" w:sz="0" w:space="0" w:color="auto"/>
          </w:divBdr>
          <w:divsChild>
            <w:div w:id="226262918">
              <w:marLeft w:val="0"/>
              <w:marRight w:val="0"/>
              <w:marTop w:val="0"/>
              <w:marBottom w:val="0"/>
              <w:divBdr>
                <w:top w:val="none" w:sz="0" w:space="0" w:color="auto"/>
                <w:left w:val="none" w:sz="0" w:space="0" w:color="auto"/>
                <w:bottom w:val="none" w:sz="0" w:space="0" w:color="auto"/>
                <w:right w:val="none" w:sz="0" w:space="0" w:color="auto"/>
              </w:divBdr>
              <w:divsChild>
                <w:div w:id="198201650">
                  <w:marLeft w:val="0"/>
                  <w:marRight w:val="0"/>
                  <w:marTop w:val="75"/>
                  <w:marBottom w:val="75"/>
                  <w:divBdr>
                    <w:top w:val="none" w:sz="0" w:space="0" w:color="auto"/>
                    <w:left w:val="none" w:sz="0" w:space="0" w:color="auto"/>
                    <w:bottom w:val="none" w:sz="0" w:space="0" w:color="auto"/>
                    <w:right w:val="none" w:sz="0" w:space="0" w:color="auto"/>
                  </w:divBdr>
                  <w:divsChild>
                    <w:div w:id="1470398376">
                      <w:marLeft w:val="0"/>
                      <w:marRight w:val="0"/>
                      <w:marTop w:val="0"/>
                      <w:marBottom w:val="0"/>
                      <w:divBdr>
                        <w:top w:val="none" w:sz="0" w:space="0" w:color="auto"/>
                        <w:left w:val="none" w:sz="0" w:space="0" w:color="auto"/>
                        <w:bottom w:val="none" w:sz="0" w:space="0" w:color="auto"/>
                        <w:right w:val="none" w:sz="0" w:space="0" w:color="auto"/>
                      </w:divBdr>
                    </w:div>
                    <w:div w:id="20887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926927">
      <w:bodyDiv w:val="1"/>
      <w:marLeft w:val="0"/>
      <w:marRight w:val="0"/>
      <w:marTop w:val="0"/>
      <w:marBottom w:val="0"/>
      <w:divBdr>
        <w:top w:val="none" w:sz="0" w:space="0" w:color="auto"/>
        <w:left w:val="none" w:sz="0" w:space="0" w:color="auto"/>
        <w:bottom w:val="none" w:sz="0" w:space="0" w:color="auto"/>
        <w:right w:val="none" w:sz="0" w:space="0" w:color="auto"/>
      </w:divBdr>
    </w:div>
    <w:div w:id="1220701080">
      <w:bodyDiv w:val="1"/>
      <w:marLeft w:val="0"/>
      <w:marRight w:val="0"/>
      <w:marTop w:val="0"/>
      <w:marBottom w:val="0"/>
      <w:divBdr>
        <w:top w:val="none" w:sz="0" w:space="0" w:color="auto"/>
        <w:left w:val="none" w:sz="0" w:space="0" w:color="auto"/>
        <w:bottom w:val="none" w:sz="0" w:space="0" w:color="auto"/>
        <w:right w:val="none" w:sz="0" w:space="0" w:color="auto"/>
      </w:divBdr>
      <w:divsChild>
        <w:div w:id="1325469041">
          <w:marLeft w:val="0"/>
          <w:marRight w:val="0"/>
          <w:marTop w:val="180"/>
          <w:marBottom w:val="45"/>
          <w:divBdr>
            <w:top w:val="none" w:sz="0" w:space="0" w:color="auto"/>
            <w:left w:val="none" w:sz="0" w:space="0" w:color="auto"/>
            <w:bottom w:val="none" w:sz="0" w:space="0" w:color="auto"/>
            <w:right w:val="none" w:sz="0" w:space="0" w:color="auto"/>
          </w:divBdr>
        </w:div>
        <w:div w:id="1186599857">
          <w:marLeft w:val="0"/>
          <w:marRight w:val="0"/>
          <w:marTop w:val="180"/>
          <w:marBottom w:val="45"/>
          <w:divBdr>
            <w:top w:val="none" w:sz="0" w:space="0" w:color="auto"/>
            <w:left w:val="none" w:sz="0" w:space="0" w:color="auto"/>
            <w:bottom w:val="none" w:sz="0" w:space="0" w:color="auto"/>
            <w:right w:val="none" w:sz="0" w:space="0" w:color="auto"/>
          </w:divBdr>
        </w:div>
        <w:div w:id="1159539123">
          <w:marLeft w:val="0"/>
          <w:marRight w:val="0"/>
          <w:marTop w:val="0"/>
          <w:marBottom w:val="0"/>
          <w:divBdr>
            <w:top w:val="none" w:sz="0" w:space="0" w:color="auto"/>
            <w:left w:val="none" w:sz="0" w:space="0" w:color="auto"/>
            <w:bottom w:val="none" w:sz="0" w:space="0" w:color="auto"/>
            <w:right w:val="none" w:sz="0" w:space="0" w:color="auto"/>
          </w:divBdr>
        </w:div>
        <w:div w:id="1267693747">
          <w:marLeft w:val="0"/>
          <w:marRight w:val="0"/>
          <w:marTop w:val="0"/>
          <w:marBottom w:val="0"/>
          <w:divBdr>
            <w:top w:val="none" w:sz="0" w:space="0" w:color="auto"/>
            <w:left w:val="none" w:sz="0" w:space="0" w:color="auto"/>
            <w:bottom w:val="none" w:sz="0" w:space="0" w:color="auto"/>
            <w:right w:val="none" w:sz="0" w:space="0" w:color="auto"/>
          </w:divBdr>
        </w:div>
        <w:div w:id="967051836">
          <w:marLeft w:val="0"/>
          <w:marRight w:val="0"/>
          <w:marTop w:val="0"/>
          <w:marBottom w:val="0"/>
          <w:divBdr>
            <w:top w:val="none" w:sz="0" w:space="0" w:color="auto"/>
            <w:left w:val="none" w:sz="0" w:space="0" w:color="auto"/>
            <w:bottom w:val="none" w:sz="0" w:space="0" w:color="auto"/>
            <w:right w:val="none" w:sz="0" w:space="0" w:color="auto"/>
          </w:divBdr>
          <w:divsChild>
            <w:div w:id="480268076">
              <w:marLeft w:val="0"/>
              <w:marRight w:val="0"/>
              <w:marTop w:val="180"/>
              <w:marBottom w:val="45"/>
              <w:divBdr>
                <w:top w:val="none" w:sz="0" w:space="0" w:color="auto"/>
                <w:left w:val="none" w:sz="0" w:space="0" w:color="auto"/>
                <w:bottom w:val="none" w:sz="0" w:space="0" w:color="auto"/>
                <w:right w:val="none" w:sz="0" w:space="0" w:color="auto"/>
              </w:divBdr>
            </w:div>
            <w:div w:id="1929650487">
              <w:marLeft w:val="0"/>
              <w:marRight w:val="0"/>
              <w:marTop w:val="0"/>
              <w:marBottom w:val="0"/>
              <w:divBdr>
                <w:top w:val="none" w:sz="0" w:space="0" w:color="auto"/>
                <w:left w:val="none" w:sz="0" w:space="0" w:color="auto"/>
                <w:bottom w:val="none" w:sz="0" w:space="0" w:color="auto"/>
                <w:right w:val="none" w:sz="0" w:space="0" w:color="auto"/>
              </w:divBdr>
              <w:divsChild>
                <w:div w:id="1655985568">
                  <w:marLeft w:val="0"/>
                  <w:marRight w:val="0"/>
                  <w:marTop w:val="0"/>
                  <w:marBottom w:val="0"/>
                  <w:divBdr>
                    <w:top w:val="none" w:sz="0" w:space="0" w:color="auto"/>
                    <w:left w:val="none" w:sz="0" w:space="0" w:color="auto"/>
                    <w:bottom w:val="none" w:sz="0" w:space="0" w:color="auto"/>
                    <w:right w:val="none" w:sz="0" w:space="0" w:color="auto"/>
                  </w:divBdr>
                </w:div>
                <w:div w:id="104683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49032">
          <w:marLeft w:val="0"/>
          <w:marRight w:val="0"/>
          <w:marTop w:val="0"/>
          <w:marBottom w:val="0"/>
          <w:divBdr>
            <w:top w:val="none" w:sz="0" w:space="0" w:color="auto"/>
            <w:left w:val="none" w:sz="0" w:space="0" w:color="auto"/>
            <w:bottom w:val="none" w:sz="0" w:space="0" w:color="auto"/>
            <w:right w:val="none" w:sz="0" w:space="0" w:color="auto"/>
          </w:divBdr>
        </w:div>
        <w:div w:id="479156902">
          <w:marLeft w:val="0"/>
          <w:marRight w:val="0"/>
          <w:marTop w:val="180"/>
          <w:marBottom w:val="45"/>
          <w:divBdr>
            <w:top w:val="none" w:sz="0" w:space="0" w:color="auto"/>
            <w:left w:val="none" w:sz="0" w:space="0" w:color="auto"/>
            <w:bottom w:val="none" w:sz="0" w:space="0" w:color="auto"/>
            <w:right w:val="none" w:sz="0" w:space="0" w:color="auto"/>
          </w:divBdr>
        </w:div>
        <w:div w:id="935792319">
          <w:marLeft w:val="0"/>
          <w:marRight w:val="0"/>
          <w:marTop w:val="0"/>
          <w:marBottom w:val="0"/>
          <w:divBdr>
            <w:top w:val="none" w:sz="0" w:space="0" w:color="auto"/>
            <w:left w:val="none" w:sz="0" w:space="0" w:color="auto"/>
            <w:bottom w:val="none" w:sz="0" w:space="0" w:color="auto"/>
            <w:right w:val="none" w:sz="0" w:space="0" w:color="auto"/>
          </w:divBdr>
        </w:div>
        <w:div w:id="1062870062">
          <w:marLeft w:val="0"/>
          <w:marRight w:val="0"/>
          <w:marTop w:val="180"/>
          <w:marBottom w:val="45"/>
          <w:divBdr>
            <w:top w:val="none" w:sz="0" w:space="0" w:color="auto"/>
            <w:left w:val="none" w:sz="0" w:space="0" w:color="auto"/>
            <w:bottom w:val="none" w:sz="0" w:space="0" w:color="auto"/>
            <w:right w:val="none" w:sz="0" w:space="0" w:color="auto"/>
          </w:divBdr>
        </w:div>
        <w:div w:id="725950004">
          <w:marLeft w:val="0"/>
          <w:marRight w:val="0"/>
          <w:marTop w:val="180"/>
          <w:marBottom w:val="45"/>
          <w:divBdr>
            <w:top w:val="none" w:sz="0" w:space="0" w:color="auto"/>
            <w:left w:val="none" w:sz="0" w:space="0" w:color="auto"/>
            <w:bottom w:val="none" w:sz="0" w:space="0" w:color="auto"/>
            <w:right w:val="none" w:sz="0" w:space="0" w:color="auto"/>
          </w:divBdr>
        </w:div>
        <w:div w:id="1032389260">
          <w:marLeft w:val="0"/>
          <w:marRight w:val="0"/>
          <w:marTop w:val="0"/>
          <w:marBottom w:val="0"/>
          <w:divBdr>
            <w:top w:val="none" w:sz="0" w:space="0" w:color="auto"/>
            <w:left w:val="none" w:sz="0" w:space="0" w:color="auto"/>
            <w:bottom w:val="none" w:sz="0" w:space="0" w:color="auto"/>
            <w:right w:val="none" w:sz="0" w:space="0" w:color="auto"/>
          </w:divBdr>
        </w:div>
        <w:div w:id="871504619">
          <w:marLeft w:val="0"/>
          <w:marRight w:val="0"/>
          <w:marTop w:val="0"/>
          <w:marBottom w:val="0"/>
          <w:divBdr>
            <w:top w:val="none" w:sz="0" w:space="0" w:color="auto"/>
            <w:left w:val="none" w:sz="0" w:space="0" w:color="auto"/>
            <w:bottom w:val="none" w:sz="0" w:space="0" w:color="auto"/>
            <w:right w:val="none" w:sz="0" w:space="0" w:color="auto"/>
          </w:divBdr>
          <w:divsChild>
            <w:div w:id="1347440146">
              <w:marLeft w:val="0"/>
              <w:marRight w:val="0"/>
              <w:marTop w:val="0"/>
              <w:marBottom w:val="0"/>
              <w:divBdr>
                <w:top w:val="none" w:sz="0" w:space="0" w:color="auto"/>
                <w:left w:val="none" w:sz="0" w:space="0" w:color="auto"/>
                <w:bottom w:val="none" w:sz="0" w:space="0" w:color="auto"/>
                <w:right w:val="none" w:sz="0" w:space="0" w:color="auto"/>
              </w:divBdr>
              <w:divsChild>
                <w:div w:id="785123627">
                  <w:marLeft w:val="0"/>
                  <w:marRight w:val="0"/>
                  <w:marTop w:val="75"/>
                  <w:marBottom w:val="75"/>
                  <w:divBdr>
                    <w:top w:val="none" w:sz="0" w:space="0" w:color="auto"/>
                    <w:left w:val="none" w:sz="0" w:space="0" w:color="auto"/>
                    <w:bottom w:val="none" w:sz="0" w:space="0" w:color="auto"/>
                    <w:right w:val="none" w:sz="0" w:space="0" w:color="auto"/>
                  </w:divBdr>
                  <w:divsChild>
                    <w:div w:id="1016543565">
                      <w:marLeft w:val="0"/>
                      <w:marRight w:val="0"/>
                      <w:marTop w:val="0"/>
                      <w:marBottom w:val="0"/>
                      <w:divBdr>
                        <w:top w:val="none" w:sz="0" w:space="0" w:color="auto"/>
                        <w:left w:val="none" w:sz="0" w:space="0" w:color="auto"/>
                        <w:bottom w:val="none" w:sz="0" w:space="0" w:color="auto"/>
                        <w:right w:val="none" w:sz="0" w:space="0" w:color="auto"/>
                      </w:divBdr>
                    </w:div>
                    <w:div w:id="124375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330356">
      <w:bodyDiv w:val="1"/>
      <w:marLeft w:val="0"/>
      <w:marRight w:val="0"/>
      <w:marTop w:val="0"/>
      <w:marBottom w:val="0"/>
      <w:divBdr>
        <w:top w:val="none" w:sz="0" w:space="0" w:color="auto"/>
        <w:left w:val="none" w:sz="0" w:space="0" w:color="auto"/>
        <w:bottom w:val="none" w:sz="0" w:space="0" w:color="auto"/>
        <w:right w:val="none" w:sz="0" w:space="0" w:color="auto"/>
      </w:divBdr>
    </w:div>
    <w:div w:id="1350722259">
      <w:bodyDiv w:val="1"/>
      <w:marLeft w:val="0"/>
      <w:marRight w:val="0"/>
      <w:marTop w:val="0"/>
      <w:marBottom w:val="0"/>
      <w:divBdr>
        <w:top w:val="none" w:sz="0" w:space="0" w:color="auto"/>
        <w:left w:val="none" w:sz="0" w:space="0" w:color="auto"/>
        <w:bottom w:val="none" w:sz="0" w:space="0" w:color="auto"/>
        <w:right w:val="none" w:sz="0" w:space="0" w:color="auto"/>
      </w:divBdr>
    </w:div>
    <w:div w:id="1389570553">
      <w:bodyDiv w:val="1"/>
      <w:marLeft w:val="0"/>
      <w:marRight w:val="0"/>
      <w:marTop w:val="0"/>
      <w:marBottom w:val="0"/>
      <w:divBdr>
        <w:top w:val="none" w:sz="0" w:space="0" w:color="auto"/>
        <w:left w:val="none" w:sz="0" w:space="0" w:color="auto"/>
        <w:bottom w:val="none" w:sz="0" w:space="0" w:color="auto"/>
        <w:right w:val="none" w:sz="0" w:space="0" w:color="auto"/>
      </w:divBdr>
      <w:divsChild>
        <w:div w:id="1864323513">
          <w:marLeft w:val="0"/>
          <w:marRight w:val="0"/>
          <w:marTop w:val="180"/>
          <w:marBottom w:val="45"/>
          <w:divBdr>
            <w:top w:val="none" w:sz="0" w:space="0" w:color="auto"/>
            <w:left w:val="none" w:sz="0" w:space="0" w:color="auto"/>
            <w:bottom w:val="none" w:sz="0" w:space="0" w:color="auto"/>
            <w:right w:val="none" w:sz="0" w:space="0" w:color="auto"/>
          </w:divBdr>
        </w:div>
        <w:div w:id="1655447414">
          <w:marLeft w:val="0"/>
          <w:marRight w:val="0"/>
          <w:marTop w:val="0"/>
          <w:marBottom w:val="0"/>
          <w:divBdr>
            <w:top w:val="none" w:sz="0" w:space="0" w:color="auto"/>
            <w:left w:val="none" w:sz="0" w:space="0" w:color="auto"/>
            <w:bottom w:val="none" w:sz="0" w:space="0" w:color="auto"/>
            <w:right w:val="none" w:sz="0" w:space="0" w:color="auto"/>
          </w:divBdr>
        </w:div>
        <w:div w:id="2092924788">
          <w:marLeft w:val="0"/>
          <w:marRight w:val="0"/>
          <w:marTop w:val="0"/>
          <w:marBottom w:val="0"/>
          <w:divBdr>
            <w:top w:val="none" w:sz="0" w:space="0" w:color="auto"/>
            <w:left w:val="none" w:sz="0" w:space="0" w:color="auto"/>
            <w:bottom w:val="none" w:sz="0" w:space="0" w:color="auto"/>
            <w:right w:val="none" w:sz="0" w:space="0" w:color="auto"/>
          </w:divBdr>
        </w:div>
        <w:div w:id="843322234">
          <w:marLeft w:val="0"/>
          <w:marRight w:val="0"/>
          <w:marTop w:val="0"/>
          <w:marBottom w:val="0"/>
          <w:divBdr>
            <w:top w:val="none" w:sz="0" w:space="0" w:color="auto"/>
            <w:left w:val="none" w:sz="0" w:space="0" w:color="auto"/>
            <w:bottom w:val="none" w:sz="0" w:space="0" w:color="auto"/>
            <w:right w:val="none" w:sz="0" w:space="0" w:color="auto"/>
          </w:divBdr>
          <w:divsChild>
            <w:div w:id="1130979105">
              <w:marLeft w:val="0"/>
              <w:marRight w:val="0"/>
              <w:marTop w:val="180"/>
              <w:marBottom w:val="45"/>
              <w:divBdr>
                <w:top w:val="none" w:sz="0" w:space="0" w:color="auto"/>
                <w:left w:val="none" w:sz="0" w:space="0" w:color="auto"/>
                <w:bottom w:val="none" w:sz="0" w:space="0" w:color="auto"/>
                <w:right w:val="none" w:sz="0" w:space="0" w:color="auto"/>
              </w:divBdr>
            </w:div>
            <w:div w:id="1414543735">
              <w:marLeft w:val="0"/>
              <w:marRight w:val="0"/>
              <w:marTop w:val="0"/>
              <w:marBottom w:val="0"/>
              <w:divBdr>
                <w:top w:val="none" w:sz="0" w:space="0" w:color="auto"/>
                <w:left w:val="none" w:sz="0" w:space="0" w:color="auto"/>
                <w:bottom w:val="none" w:sz="0" w:space="0" w:color="auto"/>
                <w:right w:val="none" w:sz="0" w:space="0" w:color="auto"/>
              </w:divBdr>
              <w:divsChild>
                <w:div w:id="164713104">
                  <w:marLeft w:val="0"/>
                  <w:marRight w:val="0"/>
                  <w:marTop w:val="0"/>
                  <w:marBottom w:val="0"/>
                  <w:divBdr>
                    <w:top w:val="none" w:sz="0" w:space="0" w:color="auto"/>
                    <w:left w:val="none" w:sz="0" w:space="0" w:color="auto"/>
                    <w:bottom w:val="none" w:sz="0" w:space="0" w:color="auto"/>
                    <w:right w:val="none" w:sz="0" w:space="0" w:color="auto"/>
                  </w:divBdr>
                </w:div>
                <w:div w:id="2040088260">
                  <w:marLeft w:val="0"/>
                  <w:marRight w:val="0"/>
                  <w:marTop w:val="0"/>
                  <w:marBottom w:val="0"/>
                  <w:divBdr>
                    <w:top w:val="none" w:sz="0" w:space="0" w:color="auto"/>
                    <w:left w:val="none" w:sz="0" w:space="0" w:color="auto"/>
                    <w:bottom w:val="none" w:sz="0" w:space="0" w:color="auto"/>
                    <w:right w:val="none" w:sz="0" w:space="0" w:color="auto"/>
                  </w:divBdr>
                </w:div>
                <w:div w:id="165630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6891">
          <w:marLeft w:val="0"/>
          <w:marRight w:val="0"/>
          <w:marTop w:val="0"/>
          <w:marBottom w:val="0"/>
          <w:divBdr>
            <w:top w:val="none" w:sz="0" w:space="0" w:color="auto"/>
            <w:left w:val="none" w:sz="0" w:space="0" w:color="auto"/>
            <w:bottom w:val="none" w:sz="0" w:space="0" w:color="auto"/>
            <w:right w:val="none" w:sz="0" w:space="0" w:color="auto"/>
          </w:divBdr>
        </w:div>
      </w:divsChild>
    </w:div>
    <w:div w:id="1392386208">
      <w:bodyDiv w:val="1"/>
      <w:marLeft w:val="0"/>
      <w:marRight w:val="0"/>
      <w:marTop w:val="0"/>
      <w:marBottom w:val="0"/>
      <w:divBdr>
        <w:top w:val="none" w:sz="0" w:space="0" w:color="auto"/>
        <w:left w:val="none" w:sz="0" w:space="0" w:color="auto"/>
        <w:bottom w:val="none" w:sz="0" w:space="0" w:color="auto"/>
        <w:right w:val="none" w:sz="0" w:space="0" w:color="auto"/>
      </w:divBdr>
    </w:div>
    <w:div w:id="1404061733">
      <w:bodyDiv w:val="1"/>
      <w:marLeft w:val="0"/>
      <w:marRight w:val="0"/>
      <w:marTop w:val="0"/>
      <w:marBottom w:val="0"/>
      <w:divBdr>
        <w:top w:val="none" w:sz="0" w:space="0" w:color="auto"/>
        <w:left w:val="none" w:sz="0" w:space="0" w:color="auto"/>
        <w:bottom w:val="none" w:sz="0" w:space="0" w:color="auto"/>
        <w:right w:val="none" w:sz="0" w:space="0" w:color="auto"/>
      </w:divBdr>
      <w:divsChild>
        <w:div w:id="2136366626">
          <w:marLeft w:val="0"/>
          <w:marRight w:val="0"/>
          <w:marTop w:val="180"/>
          <w:marBottom w:val="45"/>
          <w:divBdr>
            <w:top w:val="none" w:sz="0" w:space="0" w:color="auto"/>
            <w:left w:val="none" w:sz="0" w:space="0" w:color="auto"/>
            <w:bottom w:val="none" w:sz="0" w:space="0" w:color="auto"/>
            <w:right w:val="none" w:sz="0" w:space="0" w:color="auto"/>
          </w:divBdr>
        </w:div>
        <w:div w:id="1472595414">
          <w:marLeft w:val="0"/>
          <w:marRight w:val="0"/>
          <w:marTop w:val="180"/>
          <w:marBottom w:val="45"/>
          <w:divBdr>
            <w:top w:val="none" w:sz="0" w:space="0" w:color="auto"/>
            <w:left w:val="none" w:sz="0" w:space="0" w:color="auto"/>
            <w:bottom w:val="none" w:sz="0" w:space="0" w:color="auto"/>
            <w:right w:val="none" w:sz="0" w:space="0" w:color="auto"/>
          </w:divBdr>
        </w:div>
        <w:div w:id="1423994549">
          <w:marLeft w:val="0"/>
          <w:marRight w:val="0"/>
          <w:marTop w:val="0"/>
          <w:marBottom w:val="0"/>
          <w:divBdr>
            <w:top w:val="none" w:sz="0" w:space="0" w:color="auto"/>
            <w:left w:val="none" w:sz="0" w:space="0" w:color="auto"/>
            <w:bottom w:val="none" w:sz="0" w:space="0" w:color="auto"/>
            <w:right w:val="none" w:sz="0" w:space="0" w:color="auto"/>
          </w:divBdr>
        </w:div>
        <w:div w:id="1182664530">
          <w:marLeft w:val="0"/>
          <w:marRight w:val="0"/>
          <w:marTop w:val="0"/>
          <w:marBottom w:val="0"/>
          <w:divBdr>
            <w:top w:val="none" w:sz="0" w:space="0" w:color="auto"/>
            <w:left w:val="none" w:sz="0" w:space="0" w:color="auto"/>
            <w:bottom w:val="none" w:sz="0" w:space="0" w:color="auto"/>
            <w:right w:val="none" w:sz="0" w:space="0" w:color="auto"/>
          </w:divBdr>
        </w:div>
        <w:div w:id="1045132893">
          <w:marLeft w:val="0"/>
          <w:marRight w:val="0"/>
          <w:marTop w:val="0"/>
          <w:marBottom w:val="0"/>
          <w:divBdr>
            <w:top w:val="none" w:sz="0" w:space="0" w:color="auto"/>
            <w:left w:val="none" w:sz="0" w:space="0" w:color="auto"/>
            <w:bottom w:val="none" w:sz="0" w:space="0" w:color="auto"/>
            <w:right w:val="none" w:sz="0" w:space="0" w:color="auto"/>
          </w:divBdr>
          <w:divsChild>
            <w:div w:id="1300454610">
              <w:marLeft w:val="0"/>
              <w:marRight w:val="0"/>
              <w:marTop w:val="180"/>
              <w:marBottom w:val="45"/>
              <w:divBdr>
                <w:top w:val="none" w:sz="0" w:space="0" w:color="auto"/>
                <w:left w:val="none" w:sz="0" w:space="0" w:color="auto"/>
                <w:bottom w:val="none" w:sz="0" w:space="0" w:color="auto"/>
                <w:right w:val="none" w:sz="0" w:space="0" w:color="auto"/>
              </w:divBdr>
            </w:div>
            <w:div w:id="1135485506">
              <w:marLeft w:val="0"/>
              <w:marRight w:val="0"/>
              <w:marTop w:val="0"/>
              <w:marBottom w:val="0"/>
              <w:divBdr>
                <w:top w:val="none" w:sz="0" w:space="0" w:color="auto"/>
                <w:left w:val="none" w:sz="0" w:space="0" w:color="auto"/>
                <w:bottom w:val="none" w:sz="0" w:space="0" w:color="auto"/>
                <w:right w:val="none" w:sz="0" w:space="0" w:color="auto"/>
              </w:divBdr>
              <w:divsChild>
                <w:div w:id="324822897">
                  <w:marLeft w:val="0"/>
                  <w:marRight w:val="0"/>
                  <w:marTop w:val="0"/>
                  <w:marBottom w:val="0"/>
                  <w:divBdr>
                    <w:top w:val="none" w:sz="0" w:space="0" w:color="auto"/>
                    <w:left w:val="none" w:sz="0" w:space="0" w:color="auto"/>
                    <w:bottom w:val="none" w:sz="0" w:space="0" w:color="auto"/>
                    <w:right w:val="none" w:sz="0" w:space="0" w:color="auto"/>
                  </w:divBdr>
                </w:div>
                <w:div w:id="202212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79173">
          <w:marLeft w:val="0"/>
          <w:marRight w:val="0"/>
          <w:marTop w:val="0"/>
          <w:marBottom w:val="0"/>
          <w:divBdr>
            <w:top w:val="none" w:sz="0" w:space="0" w:color="auto"/>
            <w:left w:val="none" w:sz="0" w:space="0" w:color="auto"/>
            <w:bottom w:val="none" w:sz="0" w:space="0" w:color="auto"/>
            <w:right w:val="none" w:sz="0" w:space="0" w:color="auto"/>
          </w:divBdr>
        </w:div>
        <w:div w:id="1780366527">
          <w:marLeft w:val="0"/>
          <w:marRight w:val="0"/>
          <w:marTop w:val="180"/>
          <w:marBottom w:val="45"/>
          <w:divBdr>
            <w:top w:val="none" w:sz="0" w:space="0" w:color="auto"/>
            <w:left w:val="none" w:sz="0" w:space="0" w:color="auto"/>
            <w:bottom w:val="none" w:sz="0" w:space="0" w:color="auto"/>
            <w:right w:val="none" w:sz="0" w:space="0" w:color="auto"/>
          </w:divBdr>
        </w:div>
        <w:div w:id="2041272981">
          <w:marLeft w:val="0"/>
          <w:marRight w:val="0"/>
          <w:marTop w:val="0"/>
          <w:marBottom w:val="0"/>
          <w:divBdr>
            <w:top w:val="none" w:sz="0" w:space="0" w:color="auto"/>
            <w:left w:val="none" w:sz="0" w:space="0" w:color="auto"/>
            <w:bottom w:val="none" w:sz="0" w:space="0" w:color="auto"/>
            <w:right w:val="none" w:sz="0" w:space="0" w:color="auto"/>
          </w:divBdr>
        </w:div>
        <w:div w:id="867793129">
          <w:marLeft w:val="0"/>
          <w:marRight w:val="0"/>
          <w:marTop w:val="180"/>
          <w:marBottom w:val="45"/>
          <w:divBdr>
            <w:top w:val="none" w:sz="0" w:space="0" w:color="auto"/>
            <w:left w:val="none" w:sz="0" w:space="0" w:color="auto"/>
            <w:bottom w:val="none" w:sz="0" w:space="0" w:color="auto"/>
            <w:right w:val="none" w:sz="0" w:space="0" w:color="auto"/>
          </w:divBdr>
        </w:div>
        <w:div w:id="484735801">
          <w:marLeft w:val="0"/>
          <w:marRight w:val="0"/>
          <w:marTop w:val="180"/>
          <w:marBottom w:val="45"/>
          <w:divBdr>
            <w:top w:val="none" w:sz="0" w:space="0" w:color="auto"/>
            <w:left w:val="none" w:sz="0" w:space="0" w:color="auto"/>
            <w:bottom w:val="none" w:sz="0" w:space="0" w:color="auto"/>
            <w:right w:val="none" w:sz="0" w:space="0" w:color="auto"/>
          </w:divBdr>
        </w:div>
        <w:div w:id="1742291321">
          <w:marLeft w:val="0"/>
          <w:marRight w:val="0"/>
          <w:marTop w:val="0"/>
          <w:marBottom w:val="0"/>
          <w:divBdr>
            <w:top w:val="none" w:sz="0" w:space="0" w:color="auto"/>
            <w:left w:val="none" w:sz="0" w:space="0" w:color="auto"/>
            <w:bottom w:val="none" w:sz="0" w:space="0" w:color="auto"/>
            <w:right w:val="none" w:sz="0" w:space="0" w:color="auto"/>
          </w:divBdr>
        </w:div>
        <w:div w:id="2072074625">
          <w:marLeft w:val="0"/>
          <w:marRight w:val="0"/>
          <w:marTop w:val="0"/>
          <w:marBottom w:val="0"/>
          <w:divBdr>
            <w:top w:val="none" w:sz="0" w:space="0" w:color="auto"/>
            <w:left w:val="none" w:sz="0" w:space="0" w:color="auto"/>
            <w:bottom w:val="none" w:sz="0" w:space="0" w:color="auto"/>
            <w:right w:val="none" w:sz="0" w:space="0" w:color="auto"/>
          </w:divBdr>
          <w:divsChild>
            <w:div w:id="695738690">
              <w:marLeft w:val="0"/>
              <w:marRight w:val="0"/>
              <w:marTop w:val="0"/>
              <w:marBottom w:val="0"/>
              <w:divBdr>
                <w:top w:val="none" w:sz="0" w:space="0" w:color="auto"/>
                <w:left w:val="none" w:sz="0" w:space="0" w:color="auto"/>
                <w:bottom w:val="none" w:sz="0" w:space="0" w:color="auto"/>
                <w:right w:val="none" w:sz="0" w:space="0" w:color="auto"/>
              </w:divBdr>
              <w:divsChild>
                <w:div w:id="649136163">
                  <w:marLeft w:val="0"/>
                  <w:marRight w:val="0"/>
                  <w:marTop w:val="75"/>
                  <w:marBottom w:val="75"/>
                  <w:divBdr>
                    <w:top w:val="none" w:sz="0" w:space="0" w:color="auto"/>
                    <w:left w:val="none" w:sz="0" w:space="0" w:color="auto"/>
                    <w:bottom w:val="none" w:sz="0" w:space="0" w:color="auto"/>
                    <w:right w:val="none" w:sz="0" w:space="0" w:color="auto"/>
                  </w:divBdr>
                  <w:divsChild>
                    <w:div w:id="1569657345">
                      <w:marLeft w:val="0"/>
                      <w:marRight w:val="0"/>
                      <w:marTop w:val="0"/>
                      <w:marBottom w:val="0"/>
                      <w:divBdr>
                        <w:top w:val="none" w:sz="0" w:space="0" w:color="auto"/>
                        <w:left w:val="none" w:sz="0" w:space="0" w:color="auto"/>
                        <w:bottom w:val="none" w:sz="0" w:space="0" w:color="auto"/>
                        <w:right w:val="none" w:sz="0" w:space="0" w:color="auto"/>
                      </w:divBdr>
                    </w:div>
                    <w:div w:id="24176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242825">
      <w:bodyDiv w:val="1"/>
      <w:marLeft w:val="0"/>
      <w:marRight w:val="0"/>
      <w:marTop w:val="0"/>
      <w:marBottom w:val="0"/>
      <w:divBdr>
        <w:top w:val="none" w:sz="0" w:space="0" w:color="auto"/>
        <w:left w:val="none" w:sz="0" w:space="0" w:color="auto"/>
        <w:bottom w:val="none" w:sz="0" w:space="0" w:color="auto"/>
        <w:right w:val="none" w:sz="0" w:space="0" w:color="auto"/>
      </w:divBdr>
    </w:div>
    <w:div w:id="1463185560">
      <w:bodyDiv w:val="1"/>
      <w:marLeft w:val="0"/>
      <w:marRight w:val="0"/>
      <w:marTop w:val="0"/>
      <w:marBottom w:val="0"/>
      <w:divBdr>
        <w:top w:val="none" w:sz="0" w:space="0" w:color="auto"/>
        <w:left w:val="none" w:sz="0" w:space="0" w:color="auto"/>
        <w:bottom w:val="none" w:sz="0" w:space="0" w:color="auto"/>
        <w:right w:val="none" w:sz="0" w:space="0" w:color="auto"/>
      </w:divBdr>
      <w:divsChild>
        <w:div w:id="436875703">
          <w:marLeft w:val="0"/>
          <w:marRight w:val="0"/>
          <w:marTop w:val="180"/>
          <w:marBottom w:val="45"/>
          <w:divBdr>
            <w:top w:val="none" w:sz="0" w:space="0" w:color="auto"/>
            <w:left w:val="none" w:sz="0" w:space="0" w:color="auto"/>
            <w:bottom w:val="none" w:sz="0" w:space="0" w:color="auto"/>
            <w:right w:val="none" w:sz="0" w:space="0" w:color="auto"/>
          </w:divBdr>
        </w:div>
        <w:div w:id="1315404310">
          <w:marLeft w:val="0"/>
          <w:marRight w:val="0"/>
          <w:marTop w:val="180"/>
          <w:marBottom w:val="45"/>
          <w:divBdr>
            <w:top w:val="none" w:sz="0" w:space="0" w:color="auto"/>
            <w:left w:val="none" w:sz="0" w:space="0" w:color="auto"/>
            <w:bottom w:val="none" w:sz="0" w:space="0" w:color="auto"/>
            <w:right w:val="none" w:sz="0" w:space="0" w:color="auto"/>
          </w:divBdr>
        </w:div>
        <w:div w:id="2088917651">
          <w:marLeft w:val="0"/>
          <w:marRight w:val="0"/>
          <w:marTop w:val="0"/>
          <w:marBottom w:val="0"/>
          <w:divBdr>
            <w:top w:val="none" w:sz="0" w:space="0" w:color="auto"/>
            <w:left w:val="none" w:sz="0" w:space="0" w:color="auto"/>
            <w:bottom w:val="none" w:sz="0" w:space="0" w:color="auto"/>
            <w:right w:val="none" w:sz="0" w:space="0" w:color="auto"/>
          </w:divBdr>
        </w:div>
        <w:div w:id="1632403054">
          <w:marLeft w:val="0"/>
          <w:marRight w:val="0"/>
          <w:marTop w:val="0"/>
          <w:marBottom w:val="0"/>
          <w:divBdr>
            <w:top w:val="none" w:sz="0" w:space="0" w:color="auto"/>
            <w:left w:val="none" w:sz="0" w:space="0" w:color="auto"/>
            <w:bottom w:val="none" w:sz="0" w:space="0" w:color="auto"/>
            <w:right w:val="none" w:sz="0" w:space="0" w:color="auto"/>
          </w:divBdr>
        </w:div>
        <w:div w:id="1439911971">
          <w:marLeft w:val="0"/>
          <w:marRight w:val="0"/>
          <w:marTop w:val="0"/>
          <w:marBottom w:val="0"/>
          <w:divBdr>
            <w:top w:val="none" w:sz="0" w:space="0" w:color="auto"/>
            <w:left w:val="none" w:sz="0" w:space="0" w:color="auto"/>
            <w:bottom w:val="none" w:sz="0" w:space="0" w:color="auto"/>
            <w:right w:val="none" w:sz="0" w:space="0" w:color="auto"/>
          </w:divBdr>
          <w:divsChild>
            <w:div w:id="2066372163">
              <w:marLeft w:val="0"/>
              <w:marRight w:val="0"/>
              <w:marTop w:val="180"/>
              <w:marBottom w:val="45"/>
              <w:divBdr>
                <w:top w:val="none" w:sz="0" w:space="0" w:color="auto"/>
                <w:left w:val="none" w:sz="0" w:space="0" w:color="auto"/>
                <w:bottom w:val="none" w:sz="0" w:space="0" w:color="auto"/>
                <w:right w:val="none" w:sz="0" w:space="0" w:color="auto"/>
              </w:divBdr>
            </w:div>
            <w:div w:id="2122415552">
              <w:marLeft w:val="0"/>
              <w:marRight w:val="0"/>
              <w:marTop w:val="0"/>
              <w:marBottom w:val="0"/>
              <w:divBdr>
                <w:top w:val="none" w:sz="0" w:space="0" w:color="auto"/>
                <w:left w:val="none" w:sz="0" w:space="0" w:color="auto"/>
                <w:bottom w:val="none" w:sz="0" w:space="0" w:color="auto"/>
                <w:right w:val="none" w:sz="0" w:space="0" w:color="auto"/>
              </w:divBdr>
              <w:divsChild>
                <w:div w:id="1495678367">
                  <w:marLeft w:val="0"/>
                  <w:marRight w:val="0"/>
                  <w:marTop w:val="0"/>
                  <w:marBottom w:val="0"/>
                  <w:divBdr>
                    <w:top w:val="none" w:sz="0" w:space="0" w:color="auto"/>
                    <w:left w:val="none" w:sz="0" w:space="0" w:color="auto"/>
                    <w:bottom w:val="none" w:sz="0" w:space="0" w:color="auto"/>
                    <w:right w:val="none" w:sz="0" w:space="0" w:color="auto"/>
                  </w:divBdr>
                </w:div>
                <w:div w:id="2107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77739">
          <w:marLeft w:val="0"/>
          <w:marRight w:val="0"/>
          <w:marTop w:val="0"/>
          <w:marBottom w:val="0"/>
          <w:divBdr>
            <w:top w:val="none" w:sz="0" w:space="0" w:color="auto"/>
            <w:left w:val="none" w:sz="0" w:space="0" w:color="auto"/>
            <w:bottom w:val="none" w:sz="0" w:space="0" w:color="auto"/>
            <w:right w:val="none" w:sz="0" w:space="0" w:color="auto"/>
          </w:divBdr>
        </w:div>
        <w:div w:id="1075207422">
          <w:marLeft w:val="0"/>
          <w:marRight w:val="0"/>
          <w:marTop w:val="180"/>
          <w:marBottom w:val="45"/>
          <w:divBdr>
            <w:top w:val="none" w:sz="0" w:space="0" w:color="auto"/>
            <w:left w:val="none" w:sz="0" w:space="0" w:color="auto"/>
            <w:bottom w:val="none" w:sz="0" w:space="0" w:color="auto"/>
            <w:right w:val="none" w:sz="0" w:space="0" w:color="auto"/>
          </w:divBdr>
        </w:div>
        <w:div w:id="739446760">
          <w:marLeft w:val="0"/>
          <w:marRight w:val="0"/>
          <w:marTop w:val="0"/>
          <w:marBottom w:val="0"/>
          <w:divBdr>
            <w:top w:val="none" w:sz="0" w:space="0" w:color="auto"/>
            <w:left w:val="none" w:sz="0" w:space="0" w:color="auto"/>
            <w:bottom w:val="none" w:sz="0" w:space="0" w:color="auto"/>
            <w:right w:val="none" w:sz="0" w:space="0" w:color="auto"/>
          </w:divBdr>
        </w:div>
        <w:div w:id="1180584631">
          <w:marLeft w:val="0"/>
          <w:marRight w:val="0"/>
          <w:marTop w:val="180"/>
          <w:marBottom w:val="45"/>
          <w:divBdr>
            <w:top w:val="none" w:sz="0" w:space="0" w:color="auto"/>
            <w:left w:val="none" w:sz="0" w:space="0" w:color="auto"/>
            <w:bottom w:val="none" w:sz="0" w:space="0" w:color="auto"/>
            <w:right w:val="none" w:sz="0" w:space="0" w:color="auto"/>
          </w:divBdr>
        </w:div>
        <w:div w:id="1853297528">
          <w:marLeft w:val="0"/>
          <w:marRight w:val="0"/>
          <w:marTop w:val="180"/>
          <w:marBottom w:val="45"/>
          <w:divBdr>
            <w:top w:val="none" w:sz="0" w:space="0" w:color="auto"/>
            <w:left w:val="none" w:sz="0" w:space="0" w:color="auto"/>
            <w:bottom w:val="none" w:sz="0" w:space="0" w:color="auto"/>
            <w:right w:val="none" w:sz="0" w:space="0" w:color="auto"/>
          </w:divBdr>
        </w:div>
        <w:div w:id="55588255">
          <w:marLeft w:val="0"/>
          <w:marRight w:val="0"/>
          <w:marTop w:val="0"/>
          <w:marBottom w:val="0"/>
          <w:divBdr>
            <w:top w:val="none" w:sz="0" w:space="0" w:color="auto"/>
            <w:left w:val="none" w:sz="0" w:space="0" w:color="auto"/>
            <w:bottom w:val="none" w:sz="0" w:space="0" w:color="auto"/>
            <w:right w:val="none" w:sz="0" w:space="0" w:color="auto"/>
          </w:divBdr>
        </w:div>
        <w:div w:id="75709523">
          <w:marLeft w:val="0"/>
          <w:marRight w:val="0"/>
          <w:marTop w:val="0"/>
          <w:marBottom w:val="0"/>
          <w:divBdr>
            <w:top w:val="none" w:sz="0" w:space="0" w:color="auto"/>
            <w:left w:val="none" w:sz="0" w:space="0" w:color="auto"/>
            <w:bottom w:val="none" w:sz="0" w:space="0" w:color="auto"/>
            <w:right w:val="none" w:sz="0" w:space="0" w:color="auto"/>
          </w:divBdr>
          <w:divsChild>
            <w:div w:id="866529884">
              <w:marLeft w:val="0"/>
              <w:marRight w:val="0"/>
              <w:marTop w:val="0"/>
              <w:marBottom w:val="0"/>
              <w:divBdr>
                <w:top w:val="none" w:sz="0" w:space="0" w:color="auto"/>
                <w:left w:val="none" w:sz="0" w:space="0" w:color="auto"/>
                <w:bottom w:val="none" w:sz="0" w:space="0" w:color="auto"/>
                <w:right w:val="none" w:sz="0" w:space="0" w:color="auto"/>
              </w:divBdr>
              <w:divsChild>
                <w:div w:id="75830989">
                  <w:marLeft w:val="0"/>
                  <w:marRight w:val="0"/>
                  <w:marTop w:val="75"/>
                  <w:marBottom w:val="75"/>
                  <w:divBdr>
                    <w:top w:val="none" w:sz="0" w:space="0" w:color="auto"/>
                    <w:left w:val="none" w:sz="0" w:space="0" w:color="auto"/>
                    <w:bottom w:val="none" w:sz="0" w:space="0" w:color="auto"/>
                    <w:right w:val="none" w:sz="0" w:space="0" w:color="auto"/>
                  </w:divBdr>
                  <w:divsChild>
                    <w:div w:id="738330197">
                      <w:marLeft w:val="0"/>
                      <w:marRight w:val="0"/>
                      <w:marTop w:val="0"/>
                      <w:marBottom w:val="0"/>
                      <w:divBdr>
                        <w:top w:val="none" w:sz="0" w:space="0" w:color="auto"/>
                        <w:left w:val="none" w:sz="0" w:space="0" w:color="auto"/>
                        <w:bottom w:val="none" w:sz="0" w:space="0" w:color="auto"/>
                        <w:right w:val="none" w:sz="0" w:space="0" w:color="auto"/>
                      </w:divBdr>
                    </w:div>
                    <w:div w:id="17519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051891">
      <w:bodyDiv w:val="1"/>
      <w:marLeft w:val="0"/>
      <w:marRight w:val="0"/>
      <w:marTop w:val="0"/>
      <w:marBottom w:val="0"/>
      <w:divBdr>
        <w:top w:val="none" w:sz="0" w:space="0" w:color="auto"/>
        <w:left w:val="none" w:sz="0" w:space="0" w:color="auto"/>
        <w:bottom w:val="none" w:sz="0" w:space="0" w:color="auto"/>
        <w:right w:val="none" w:sz="0" w:space="0" w:color="auto"/>
      </w:divBdr>
    </w:div>
    <w:div w:id="1546018724">
      <w:bodyDiv w:val="1"/>
      <w:marLeft w:val="0"/>
      <w:marRight w:val="0"/>
      <w:marTop w:val="0"/>
      <w:marBottom w:val="0"/>
      <w:divBdr>
        <w:top w:val="none" w:sz="0" w:space="0" w:color="auto"/>
        <w:left w:val="none" w:sz="0" w:space="0" w:color="auto"/>
        <w:bottom w:val="none" w:sz="0" w:space="0" w:color="auto"/>
        <w:right w:val="none" w:sz="0" w:space="0" w:color="auto"/>
      </w:divBdr>
      <w:divsChild>
        <w:div w:id="478613445">
          <w:marLeft w:val="0"/>
          <w:marRight w:val="0"/>
          <w:marTop w:val="180"/>
          <w:marBottom w:val="45"/>
          <w:divBdr>
            <w:top w:val="none" w:sz="0" w:space="0" w:color="auto"/>
            <w:left w:val="none" w:sz="0" w:space="0" w:color="auto"/>
            <w:bottom w:val="none" w:sz="0" w:space="0" w:color="auto"/>
            <w:right w:val="none" w:sz="0" w:space="0" w:color="auto"/>
          </w:divBdr>
        </w:div>
        <w:div w:id="1951470793">
          <w:marLeft w:val="0"/>
          <w:marRight w:val="0"/>
          <w:marTop w:val="180"/>
          <w:marBottom w:val="45"/>
          <w:divBdr>
            <w:top w:val="none" w:sz="0" w:space="0" w:color="auto"/>
            <w:left w:val="none" w:sz="0" w:space="0" w:color="auto"/>
            <w:bottom w:val="none" w:sz="0" w:space="0" w:color="auto"/>
            <w:right w:val="none" w:sz="0" w:space="0" w:color="auto"/>
          </w:divBdr>
        </w:div>
        <w:div w:id="1603565102">
          <w:marLeft w:val="0"/>
          <w:marRight w:val="0"/>
          <w:marTop w:val="0"/>
          <w:marBottom w:val="0"/>
          <w:divBdr>
            <w:top w:val="none" w:sz="0" w:space="0" w:color="auto"/>
            <w:left w:val="none" w:sz="0" w:space="0" w:color="auto"/>
            <w:bottom w:val="none" w:sz="0" w:space="0" w:color="auto"/>
            <w:right w:val="none" w:sz="0" w:space="0" w:color="auto"/>
          </w:divBdr>
        </w:div>
        <w:div w:id="1915242076">
          <w:marLeft w:val="0"/>
          <w:marRight w:val="0"/>
          <w:marTop w:val="0"/>
          <w:marBottom w:val="0"/>
          <w:divBdr>
            <w:top w:val="none" w:sz="0" w:space="0" w:color="auto"/>
            <w:left w:val="none" w:sz="0" w:space="0" w:color="auto"/>
            <w:bottom w:val="none" w:sz="0" w:space="0" w:color="auto"/>
            <w:right w:val="none" w:sz="0" w:space="0" w:color="auto"/>
          </w:divBdr>
        </w:div>
        <w:div w:id="1510876280">
          <w:marLeft w:val="0"/>
          <w:marRight w:val="0"/>
          <w:marTop w:val="0"/>
          <w:marBottom w:val="0"/>
          <w:divBdr>
            <w:top w:val="none" w:sz="0" w:space="0" w:color="auto"/>
            <w:left w:val="none" w:sz="0" w:space="0" w:color="auto"/>
            <w:bottom w:val="none" w:sz="0" w:space="0" w:color="auto"/>
            <w:right w:val="none" w:sz="0" w:space="0" w:color="auto"/>
          </w:divBdr>
          <w:divsChild>
            <w:div w:id="1584756472">
              <w:marLeft w:val="0"/>
              <w:marRight w:val="0"/>
              <w:marTop w:val="180"/>
              <w:marBottom w:val="45"/>
              <w:divBdr>
                <w:top w:val="none" w:sz="0" w:space="0" w:color="auto"/>
                <w:left w:val="none" w:sz="0" w:space="0" w:color="auto"/>
                <w:bottom w:val="none" w:sz="0" w:space="0" w:color="auto"/>
                <w:right w:val="none" w:sz="0" w:space="0" w:color="auto"/>
              </w:divBdr>
            </w:div>
            <w:div w:id="197281189">
              <w:marLeft w:val="0"/>
              <w:marRight w:val="0"/>
              <w:marTop w:val="0"/>
              <w:marBottom w:val="0"/>
              <w:divBdr>
                <w:top w:val="none" w:sz="0" w:space="0" w:color="auto"/>
                <w:left w:val="none" w:sz="0" w:space="0" w:color="auto"/>
                <w:bottom w:val="none" w:sz="0" w:space="0" w:color="auto"/>
                <w:right w:val="none" w:sz="0" w:space="0" w:color="auto"/>
              </w:divBdr>
              <w:divsChild>
                <w:div w:id="1050346706">
                  <w:marLeft w:val="0"/>
                  <w:marRight w:val="0"/>
                  <w:marTop w:val="0"/>
                  <w:marBottom w:val="0"/>
                  <w:divBdr>
                    <w:top w:val="none" w:sz="0" w:space="0" w:color="auto"/>
                    <w:left w:val="none" w:sz="0" w:space="0" w:color="auto"/>
                    <w:bottom w:val="none" w:sz="0" w:space="0" w:color="auto"/>
                    <w:right w:val="none" w:sz="0" w:space="0" w:color="auto"/>
                  </w:divBdr>
                </w:div>
                <w:div w:id="160969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7735">
          <w:marLeft w:val="0"/>
          <w:marRight w:val="0"/>
          <w:marTop w:val="0"/>
          <w:marBottom w:val="0"/>
          <w:divBdr>
            <w:top w:val="none" w:sz="0" w:space="0" w:color="auto"/>
            <w:left w:val="none" w:sz="0" w:space="0" w:color="auto"/>
            <w:bottom w:val="none" w:sz="0" w:space="0" w:color="auto"/>
            <w:right w:val="none" w:sz="0" w:space="0" w:color="auto"/>
          </w:divBdr>
        </w:div>
        <w:div w:id="778187775">
          <w:marLeft w:val="0"/>
          <w:marRight w:val="0"/>
          <w:marTop w:val="180"/>
          <w:marBottom w:val="45"/>
          <w:divBdr>
            <w:top w:val="none" w:sz="0" w:space="0" w:color="auto"/>
            <w:left w:val="none" w:sz="0" w:space="0" w:color="auto"/>
            <w:bottom w:val="none" w:sz="0" w:space="0" w:color="auto"/>
            <w:right w:val="none" w:sz="0" w:space="0" w:color="auto"/>
          </w:divBdr>
        </w:div>
        <w:div w:id="1298074281">
          <w:marLeft w:val="0"/>
          <w:marRight w:val="0"/>
          <w:marTop w:val="0"/>
          <w:marBottom w:val="0"/>
          <w:divBdr>
            <w:top w:val="none" w:sz="0" w:space="0" w:color="auto"/>
            <w:left w:val="none" w:sz="0" w:space="0" w:color="auto"/>
            <w:bottom w:val="none" w:sz="0" w:space="0" w:color="auto"/>
            <w:right w:val="none" w:sz="0" w:space="0" w:color="auto"/>
          </w:divBdr>
        </w:div>
        <w:div w:id="1913277619">
          <w:marLeft w:val="0"/>
          <w:marRight w:val="0"/>
          <w:marTop w:val="180"/>
          <w:marBottom w:val="45"/>
          <w:divBdr>
            <w:top w:val="none" w:sz="0" w:space="0" w:color="auto"/>
            <w:left w:val="none" w:sz="0" w:space="0" w:color="auto"/>
            <w:bottom w:val="none" w:sz="0" w:space="0" w:color="auto"/>
            <w:right w:val="none" w:sz="0" w:space="0" w:color="auto"/>
          </w:divBdr>
        </w:div>
        <w:div w:id="343022996">
          <w:marLeft w:val="0"/>
          <w:marRight w:val="0"/>
          <w:marTop w:val="180"/>
          <w:marBottom w:val="45"/>
          <w:divBdr>
            <w:top w:val="none" w:sz="0" w:space="0" w:color="auto"/>
            <w:left w:val="none" w:sz="0" w:space="0" w:color="auto"/>
            <w:bottom w:val="none" w:sz="0" w:space="0" w:color="auto"/>
            <w:right w:val="none" w:sz="0" w:space="0" w:color="auto"/>
          </w:divBdr>
        </w:div>
        <w:div w:id="1032606713">
          <w:marLeft w:val="0"/>
          <w:marRight w:val="0"/>
          <w:marTop w:val="0"/>
          <w:marBottom w:val="0"/>
          <w:divBdr>
            <w:top w:val="none" w:sz="0" w:space="0" w:color="auto"/>
            <w:left w:val="none" w:sz="0" w:space="0" w:color="auto"/>
            <w:bottom w:val="none" w:sz="0" w:space="0" w:color="auto"/>
            <w:right w:val="none" w:sz="0" w:space="0" w:color="auto"/>
          </w:divBdr>
        </w:div>
        <w:div w:id="223832811">
          <w:marLeft w:val="0"/>
          <w:marRight w:val="0"/>
          <w:marTop w:val="0"/>
          <w:marBottom w:val="0"/>
          <w:divBdr>
            <w:top w:val="none" w:sz="0" w:space="0" w:color="auto"/>
            <w:left w:val="none" w:sz="0" w:space="0" w:color="auto"/>
            <w:bottom w:val="none" w:sz="0" w:space="0" w:color="auto"/>
            <w:right w:val="none" w:sz="0" w:space="0" w:color="auto"/>
          </w:divBdr>
          <w:divsChild>
            <w:div w:id="1292712727">
              <w:marLeft w:val="0"/>
              <w:marRight w:val="0"/>
              <w:marTop w:val="0"/>
              <w:marBottom w:val="0"/>
              <w:divBdr>
                <w:top w:val="none" w:sz="0" w:space="0" w:color="auto"/>
                <w:left w:val="none" w:sz="0" w:space="0" w:color="auto"/>
                <w:bottom w:val="none" w:sz="0" w:space="0" w:color="auto"/>
                <w:right w:val="none" w:sz="0" w:space="0" w:color="auto"/>
              </w:divBdr>
              <w:divsChild>
                <w:div w:id="239950943">
                  <w:marLeft w:val="0"/>
                  <w:marRight w:val="0"/>
                  <w:marTop w:val="75"/>
                  <w:marBottom w:val="75"/>
                  <w:divBdr>
                    <w:top w:val="none" w:sz="0" w:space="0" w:color="auto"/>
                    <w:left w:val="none" w:sz="0" w:space="0" w:color="auto"/>
                    <w:bottom w:val="none" w:sz="0" w:space="0" w:color="auto"/>
                    <w:right w:val="none" w:sz="0" w:space="0" w:color="auto"/>
                  </w:divBdr>
                  <w:divsChild>
                    <w:div w:id="378017497">
                      <w:marLeft w:val="0"/>
                      <w:marRight w:val="0"/>
                      <w:marTop w:val="0"/>
                      <w:marBottom w:val="0"/>
                      <w:divBdr>
                        <w:top w:val="none" w:sz="0" w:space="0" w:color="auto"/>
                        <w:left w:val="none" w:sz="0" w:space="0" w:color="auto"/>
                        <w:bottom w:val="none" w:sz="0" w:space="0" w:color="auto"/>
                        <w:right w:val="none" w:sz="0" w:space="0" w:color="auto"/>
                      </w:divBdr>
                    </w:div>
                    <w:div w:id="14828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181742">
      <w:bodyDiv w:val="1"/>
      <w:marLeft w:val="0"/>
      <w:marRight w:val="0"/>
      <w:marTop w:val="0"/>
      <w:marBottom w:val="0"/>
      <w:divBdr>
        <w:top w:val="none" w:sz="0" w:space="0" w:color="auto"/>
        <w:left w:val="none" w:sz="0" w:space="0" w:color="auto"/>
        <w:bottom w:val="none" w:sz="0" w:space="0" w:color="auto"/>
        <w:right w:val="none" w:sz="0" w:space="0" w:color="auto"/>
      </w:divBdr>
      <w:divsChild>
        <w:div w:id="1686982000">
          <w:marLeft w:val="0"/>
          <w:marRight w:val="0"/>
          <w:marTop w:val="180"/>
          <w:marBottom w:val="45"/>
          <w:divBdr>
            <w:top w:val="none" w:sz="0" w:space="0" w:color="auto"/>
            <w:left w:val="none" w:sz="0" w:space="0" w:color="auto"/>
            <w:bottom w:val="none" w:sz="0" w:space="0" w:color="auto"/>
            <w:right w:val="none" w:sz="0" w:space="0" w:color="auto"/>
          </w:divBdr>
        </w:div>
        <w:div w:id="1435200131">
          <w:marLeft w:val="0"/>
          <w:marRight w:val="0"/>
          <w:marTop w:val="180"/>
          <w:marBottom w:val="45"/>
          <w:divBdr>
            <w:top w:val="none" w:sz="0" w:space="0" w:color="auto"/>
            <w:left w:val="none" w:sz="0" w:space="0" w:color="auto"/>
            <w:bottom w:val="none" w:sz="0" w:space="0" w:color="auto"/>
            <w:right w:val="none" w:sz="0" w:space="0" w:color="auto"/>
          </w:divBdr>
        </w:div>
        <w:div w:id="1377051045">
          <w:marLeft w:val="0"/>
          <w:marRight w:val="0"/>
          <w:marTop w:val="0"/>
          <w:marBottom w:val="0"/>
          <w:divBdr>
            <w:top w:val="none" w:sz="0" w:space="0" w:color="auto"/>
            <w:left w:val="none" w:sz="0" w:space="0" w:color="auto"/>
            <w:bottom w:val="none" w:sz="0" w:space="0" w:color="auto"/>
            <w:right w:val="none" w:sz="0" w:space="0" w:color="auto"/>
          </w:divBdr>
        </w:div>
        <w:div w:id="1465779591">
          <w:marLeft w:val="0"/>
          <w:marRight w:val="0"/>
          <w:marTop w:val="0"/>
          <w:marBottom w:val="0"/>
          <w:divBdr>
            <w:top w:val="none" w:sz="0" w:space="0" w:color="auto"/>
            <w:left w:val="none" w:sz="0" w:space="0" w:color="auto"/>
            <w:bottom w:val="none" w:sz="0" w:space="0" w:color="auto"/>
            <w:right w:val="none" w:sz="0" w:space="0" w:color="auto"/>
          </w:divBdr>
        </w:div>
        <w:div w:id="578174190">
          <w:marLeft w:val="0"/>
          <w:marRight w:val="0"/>
          <w:marTop w:val="0"/>
          <w:marBottom w:val="0"/>
          <w:divBdr>
            <w:top w:val="none" w:sz="0" w:space="0" w:color="auto"/>
            <w:left w:val="none" w:sz="0" w:space="0" w:color="auto"/>
            <w:bottom w:val="none" w:sz="0" w:space="0" w:color="auto"/>
            <w:right w:val="none" w:sz="0" w:space="0" w:color="auto"/>
          </w:divBdr>
          <w:divsChild>
            <w:div w:id="616645104">
              <w:marLeft w:val="0"/>
              <w:marRight w:val="0"/>
              <w:marTop w:val="180"/>
              <w:marBottom w:val="45"/>
              <w:divBdr>
                <w:top w:val="none" w:sz="0" w:space="0" w:color="auto"/>
                <w:left w:val="none" w:sz="0" w:space="0" w:color="auto"/>
                <w:bottom w:val="none" w:sz="0" w:space="0" w:color="auto"/>
                <w:right w:val="none" w:sz="0" w:space="0" w:color="auto"/>
              </w:divBdr>
            </w:div>
            <w:div w:id="1719939793">
              <w:marLeft w:val="0"/>
              <w:marRight w:val="0"/>
              <w:marTop w:val="0"/>
              <w:marBottom w:val="0"/>
              <w:divBdr>
                <w:top w:val="none" w:sz="0" w:space="0" w:color="auto"/>
                <w:left w:val="none" w:sz="0" w:space="0" w:color="auto"/>
                <w:bottom w:val="none" w:sz="0" w:space="0" w:color="auto"/>
                <w:right w:val="none" w:sz="0" w:space="0" w:color="auto"/>
              </w:divBdr>
              <w:divsChild>
                <w:div w:id="1027170841">
                  <w:marLeft w:val="0"/>
                  <w:marRight w:val="0"/>
                  <w:marTop w:val="0"/>
                  <w:marBottom w:val="0"/>
                  <w:divBdr>
                    <w:top w:val="none" w:sz="0" w:space="0" w:color="auto"/>
                    <w:left w:val="none" w:sz="0" w:space="0" w:color="auto"/>
                    <w:bottom w:val="none" w:sz="0" w:space="0" w:color="auto"/>
                    <w:right w:val="none" w:sz="0" w:space="0" w:color="auto"/>
                  </w:divBdr>
                </w:div>
                <w:div w:id="231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6979">
          <w:marLeft w:val="0"/>
          <w:marRight w:val="0"/>
          <w:marTop w:val="0"/>
          <w:marBottom w:val="0"/>
          <w:divBdr>
            <w:top w:val="none" w:sz="0" w:space="0" w:color="auto"/>
            <w:left w:val="none" w:sz="0" w:space="0" w:color="auto"/>
            <w:bottom w:val="none" w:sz="0" w:space="0" w:color="auto"/>
            <w:right w:val="none" w:sz="0" w:space="0" w:color="auto"/>
          </w:divBdr>
        </w:div>
        <w:div w:id="402947312">
          <w:marLeft w:val="0"/>
          <w:marRight w:val="0"/>
          <w:marTop w:val="180"/>
          <w:marBottom w:val="45"/>
          <w:divBdr>
            <w:top w:val="none" w:sz="0" w:space="0" w:color="auto"/>
            <w:left w:val="none" w:sz="0" w:space="0" w:color="auto"/>
            <w:bottom w:val="none" w:sz="0" w:space="0" w:color="auto"/>
            <w:right w:val="none" w:sz="0" w:space="0" w:color="auto"/>
          </w:divBdr>
        </w:div>
        <w:div w:id="905528765">
          <w:marLeft w:val="0"/>
          <w:marRight w:val="0"/>
          <w:marTop w:val="0"/>
          <w:marBottom w:val="0"/>
          <w:divBdr>
            <w:top w:val="none" w:sz="0" w:space="0" w:color="auto"/>
            <w:left w:val="none" w:sz="0" w:space="0" w:color="auto"/>
            <w:bottom w:val="none" w:sz="0" w:space="0" w:color="auto"/>
            <w:right w:val="none" w:sz="0" w:space="0" w:color="auto"/>
          </w:divBdr>
        </w:div>
        <w:div w:id="2016689977">
          <w:marLeft w:val="0"/>
          <w:marRight w:val="0"/>
          <w:marTop w:val="180"/>
          <w:marBottom w:val="45"/>
          <w:divBdr>
            <w:top w:val="none" w:sz="0" w:space="0" w:color="auto"/>
            <w:left w:val="none" w:sz="0" w:space="0" w:color="auto"/>
            <w:bottom w:val="none" w:sz="0" w:space="0" w:color="auto"/>
            <w:right w:val="none" w:sz="0" w:space="0" w:color="auto"/>
          </w:divBdr>
        </w:div>
        <w:div w:id="23991544">
          <w:marLeft w:val="0"/>
          <w:marRight w:val="0"/>
          <w:marTop w:val="180"/>
          <w:marBottom w:val="45"/>
          <w:divBdr>
            <w:top w:val="none" w:sz="0" w:space="0" w:color="auto"/>
            <w:left w:val="none" w:sz="0" w:space="0" w:color="auto"/>
            <w:bottom w:val="none" w:sz="0" w:space="0" w:color="auto"/>
            <w:right w:val="none" w:sz="0" w:space="0" w:color="auto"/>
          </w:divBdr>
        </w:div>
        <w:div w:id="1880820800">
          <w:marLeft w:val="0"/>
          <w:marRight w:val="0"/>
          <w:marTop w:val="0"/>
          <w:marBottom w:val="0"/>
          <w:divBdr>
            <w:top w:val="none" w:sz="0" w:space="0" w:color="auto"/>
            <w:left w:val="none" w:sz="0" w:space="0" w:color="auto"/>
            <w:bottom w:val="none" w:sz="0" w:space="0" w:color="auto"/>
            <w:right w:val="none" w:sz="0" w:space="0" w:color="auto"/>
          </w:divBdr>
        </w:div>
        <w:div w:id="170535671">
          <w:marLeft w:val="0"/>
          <w:marRight w:val="0"/>
          <w:marTop w:val="0"/>
          <w:marBottom w:val="0"/>
          <w:divBdr>
            <w:top w:val="none" w:sz="0" w:space="0" w:color="auto"/>
            <w:left w:val="none" w:sz="0" w:space="0" w:color="auto"/>
            <w:bottom w:val="none" w:sz="0" w:space="0" w:color="auto"/>
            <w:right w:val="none" w:sz="0" w:space="0" w:color="auto"/>
          </w:divBdr>
          <w:divsChild>
            <w:div w:id="689179712">
              <w:marLeft w:val="0"/>
              <w:marRight w:val="0"/>
              <w:marTop w:val="0"/>
              <w:marBottom w:val="0"/>
              <w:divBdr>
                <w:top w:val="none" w:sz="0" w:space="0" w:color="auto"/>
                <w:left w:val="none" w:sz="0" w:space="0" w:color="auto"/>
                <w:bottom w:val="none" w:sz="0" w:space="0" w:color="auto"/>
                <w:right w:val="none" w:sz="0" w:space="0" w:color="auto"/>
              </w:divBdr>
              <w:divsChild>
                <w:div w:id="1290018516">
                  <w:marLeft w:val="0"/>
                  <w:marRight w:val="0"/>
                  <w:marTop w:val="75"/>
                  <w:marBottom w:val="75"/>
                  <w:divBdr>
                    <w:top w:val="none" w:sz="0" w:space="0" w:color="auto"/>
                    <w:left w:val="none" w:sz="0" w:space="0" w:color="auto"/>
                    <w:bottom w:val="none" w:sz="0" w:space="0" w:color="auto"/>
                    <w:right w:val="none" w:sz="0" w:space="0" w:color="auto"/>
                  </w:divBdr>
                  <w:divsChild>
                    <w:div w:id="166334830">
                      <w:marLeft w:val="0"/>
                      <w:marRight w:val="0"/>
                      <w:marTop w:val="0"/>
                      <w:marBottom w:val="0"/>
                      <w:divBdr>
                        <w:top w:val="none" w:sz="0" w:space="0" w:color="auto"/>
                        <w:left w:val="none" w:sz="0" w:space="0" w:color="auto"/>
                        <w:bottom w:val="none" w:sz="0" w:space="0" w:color="auto"/>
                        <w:right w:val="none" w:sz="0" w:space="0" w:color="auto"/>
                      </w:divBdr>
                    </w:div>
                    <w:div w:id="139396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485813">
      <w:bodyDiv w:val="1"/>
      <w:marLeft w:val="0"/>
      <w:marRight w:val="0"/>
      <w:marTop w:val="0"/>
      <w:marBottom w:val="0"/>
      <w:divBdr>
        <w:top w:val="none" w:sz="0" w:space="0" w:color="auto"/>
        <w:left w:val="none" w:sz="0" w:space="0" w:color="auto"/>
        <w:bottom w:val="none" w:sz="0" w:space="0" w:color="auto"/>
        <w:right w:val="none" w:sz="0" w:space="0" w:color="auto"/>
      </w:divBdr>
      <w:divsChild>
        <w:div w:id="465855055">
          <w:marLeft w:val="0"/>
          <w:marRight w:val="0"/>
          <w:marTop w:val="180"/>
          <w:marBottom w:val="45"/>
          <w:divBdr>
            <w:top w:val="none" w:sz="0" w:space="0" w:color="auto"/>
            <w:left w:val="none" w:sz="0" w:space="0" w:color="auto"/>
            <w:bottom w:val="none" w:sz="0" w:space="0" w:color="auto"/>
            <w:right w:val="none" w:sz="0" w:space="0" w:color="auto"/>
          </w:divBdr>
        </w:div>
        <w:div w:id="346248367">
          <w:marLeft w:val="0"/>
          <w:marRight w:val="0"/>
          <w:marTop w:val="0"/>
          <w:marBottom w:val="0"/>
          <w:divBdr>
            <w:top w:val="none" w:sz="0" w:space="0" w:color="auto"/>
            <w:left w:val="none" w:sz="0" w:space="0" w:color="auto"/>
            <w:bottom w:val="none" w:sz="0" w:space="0" w:color="auto"/>
            <w:right w:val="none" w:sz="0" w:space="0" w:color="auto"/>
          </w:divBdr>
        </w:div>
        <w:div w:id="1364938342">
          <w:marLeft w:val="0"/>
          <w:marRight w:val="0"/>
          <w:marTop w:val="0"/>
          <w:marBottom w:val="0"/>
          <w:divBdr>
            <w:top w:val="none" w:sz="0" w:space="0" w:color="auto"/>
            <w:left w:val="none" w:sz="0" w:space="0" w:color="auto"/>
            <w:bottom w:val="none" w:sz="0" w:space="0" w:color="auto"/>
            <w:right w:val="none" w:sz="0" w:space="0" w:color="auto"/>
          </w:divBdr>
        </w:div>
        <w:div w:id="527064252">
          <w:marLeft w:val="0"/>
          <w:marRight w:val="0"/>
          <w:marTop w:val="0"/>
          <w:marBottom w:val="0"/>
          <w:divBdr>
            <w:top w:val="none" w:sz="0" w:space="0" w:color="auto"/>
            <w:left w:val="none" w:sz="0" w:space="0" w:color="auto"/>
            <w:bottom w:val="none" w:sz="0" w:space="0" w:color="auto"/>
            <w:right w:val="none" w:sz="0" w:space="0" w:color="auto"/>
          </w:divBdr>
          <w:divsChild>
            <w:div w:id="1121221082">
              <w:marLeft w:val="0"/>
              <w:marRight w:val="0"/>
              <w:marTop w:val="180"/>
              <w:marBottom w:val="45"/>
              <w:divBdr>
                <w:top w:val="none" w:sz="0" w:space="0" w:color="auto"/>
                <w:left w:val="none" w:sz="0" w:space="0" w:color="auto"/>
                <w:bottom w:val="none" w:sz="0" w:space="0" w:color="auto"/>
                <w:right w:val="none" w:sz="0" w:space="0" w:color="auto"/>
              </w:divBdr>
            </w:div>
            <w:div w:id="662124872">
              <w:marLeft w:val="0"/>
              <w:marRight w:val="0"/>
              <w:marTop w:val="0"/>
              <w:marBottom w:val="0"/>
              <w:divBdr>
                <w:top w:val="none" w:sz="0" w:space="0" w:color="auto"/>
                <w:left w:val="none" w:sz="0" w:space="0" w:color="auto"/>
                <w:bottom w:val="none" w:sz="0" w:space="0" w:color="auto"/>
                <w:right w:val="none" w:sz="0" w:space="0" w:color="auto"/>
              </w:divBdr>
              <w:divsChild>
                <w:div w:id="1579711912">
                  <w:marLeft w:val="0"/>
                  <w:marRight w:val="0"/>
                  <w:marTop w:val="0"/>
                  <w:marBottom w:val="0"/>
                  <w:divBdr>
                    <w:top w:val="none" w:sz="0" w:space="0" w:color="auto"/>
                    <w:left w:val="none" w:sz="0" w:space="0" w:color="auto"/>
                    <w:bottom w:val="none" w:sz="0" w:space="0" w:color="auto"/>
                    <w:right w:val="none" w:sz="0" w:space="0" w:color="auto"/>
                  </w:divBdr>
                </w:div>
                <w:div w:id="1493333660">
                  <w:marLeft w:val="0"/>
                  <w:marRight w:val="0"/>
                  <w:marTop w:val="0"/>
                  <w:marBottom w:val="0"/>
                  <w:divBdr>
                    <w:top w:val="none" w:sz="0" w:space="0" w:color="auto"/>
                    <w:left w:val="none" w:sz="0" w:space="0" w:color="auto"/>
                    <w:bottom w:val="none" w:sz="0" w:space="0" w:color="auto"/>
                    <w:right w:val="none" w:sz="0" w:space="0" w:color="auto"/>
                  </w:divBdr>
                </w:div>
                <w:div w:id="941188840">
                  <w:marLeft w:val="0"/>
                  <w:marRight w:val="0"/>
                  <w:marTop w:val="0"/>
                  <w:marBottom w:val="0"/>
                  <w:divBdr>
                    <w:top w:val="none" w:sz="0" w:space="0" w:color="auto"/>
                    <w:left w:val="none" w:sz="0" w:space="0" w:color="auto"/>
                    <w:bottom w:val="none" w:sz="0" w:space="0" w:color="auto"/>
                    <w:right w:val="none" w:sz="0" w:space="0" w:color="auto"/>
                  </w:divBdr>
                </w:div>
                <w:div w:id="1908806811">
                  <w:marLeft w:val="0"/>
                  <w:marRight w:val="0"/>
                  <w:marTop w:val="0"/>
                  <w:marBottom w:val="0"/>
                  <w:divBdr>
                    <w:top w:val="none" w:sz="0" w:space="0" w:color="auto"/>
                    <w:left w:val="none" w:sz="0" w:space="0" w:color="auto"/>
                    <w:bottom w:val="none" w:sz="0" w:space="0" w:color="auto"/>
                    <w:right w:val="none" w:sz="0" w:space="0" w:color="auto"/>
                  </w:divBdr>
                </w:div>
                <w:div w:id="675309141">
                  <w:marLeft w:val="0"/>
                  <w:marRight w:val="0"/>
                  <w:marTop w:val="0"/>
                  <w:marBottom w:val="0"/>
                  <w:divBdr>
                    <w:top w:val="none" w:sz="0" w:space="0" w:color="auto"/>
                    <w:left w:val="none" w:sz="0" w:space="0" w:color="auto"/>
                    <w:bottom w:val="none" w:sz="0" w:space="0" w:color="auto"/>
                    <w:right w:val="none" w:sz="0" w:space="0" w:color="auto"/>
                  </w:divBdr>
                </w:div>
                <w:div w:id="1292713569">
                  <w:marLeft w:val="0"/>
                  <w:marRight w:val="0"/>
                  <w:marTop w:val="0"/>
                  <w:marBottom w:val="0"/>
                  <w:divBdr>
                    <w:top w:val="none" w:sz="0" w:space="0" w:color="auto"/>
                    <w:left w:val="none" w:sz="0" w:space="0" w:color="auto"/>
                    <w:bottom w:val="none" w:sz="0" w:space="0" w:color="auto"/>
                    <w:right w:val="none" w:sz="0" w:space="0" w:color="auto"/>
                  </w:divBdr>
                </w:div>
                <w:div w:id="1035547562">
                  <w:marLeft w:val="0"/>
                  <w:marRight w:val="0"/>
                  <w:marTop w:val="0"/>
                  <w:marBottom w:val="0"/>
                  <w:divBdr>
                    <w:top w:val="none" w:sz="0" w:space="0" w:color="auto"/>
                    <w:left w:val="none" w:sz="0" w:space="0" w:color="auto"/>
                    <w:bottom w:val="none" w:sz="0" w:space="0" w:color="auto"/>
                    <w:right w:val="none" w:sz="0" w:space="0" w:color="auto"/>
                  </w:divBdr>
                </w:div>
                <w:div w:id="17125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10691">
          <w:marLeft w:val="0"/>
          <w:marRight w:val="0"/>
          <w:marTop w:val="0"/>
          <w:marBottom w:val="0"/>
          <w:divBdr>
            <w:top w:val="none" w:sz="0" w:space="0" w:color="auto"/>
            <w:left w:val="none" w:sz="0" w:space="0" w:color="auto"/>
            <w:bottom w:val="none" w:sz="0" w:space="0" w:color="auto"/>
            <w:right w:val="none" w:sz="0" w:space="0" w:color="auto"/>
          </w:divBdr>
        </w:div>
        <w:div w:id="1074472445">
          <w:marLeft w:val="0"/>
          <w:marRight w:val="0"/>
          <w:marTop w:val="180"/>
          <w:marBottom w:val="45"/>
          <w:divBdr>
            <w:top w:val="none" w:sz="0" w:space="0" w:color="auto"/>
            <w:left w:val="none" w:sz="0" w:space="0" w:color="auto"/>
            <w:bottom w:val="none" w:sz="0" w:space="0" w:color="auto"/>
            <w:right w:val="none" w:sz="0" w:space="0" w:color="auto"/>
          </w:divBdr>
        </w:div>
        <w:div w:id="2137941587">
          <w:marLeft w:val="0"/>
          <w:marRight w:val="0"/>
          <w:marTop w:val="0"/>
          <w:marBottom w:val="0"/>
          <w:divBdr>
            <w:top w:val="none" w:sz="0" w:space="0" w:color="auto"/>
            <w:left w:val="none" w:sz="0" w:space="0" w:color="auto"/>
            <w:bottom w:val="none" w:sz="0" w:space="0" w:color="auto"/>
            <w:right w:val="none" w:sz="0" w:space="0" w:color="auto"/>
          </w:divBdr>
          <w:divsChild>
            <w:div w:id="2138178860">
              <w:marLeft w:val="0"/>
              <w:marRight w:val="0"/>
              <w:marTop w:val="0"/>
              <w:marBottom w:val="0"/>
              <w:divBdr>
                <w:top w:val="none" w:sz="0" w:space="0" w:color="auto"/>
                <w:left w:val="none" w:sz="0" w:space="0" w:color="auto"/>
                <w:bottom w:val="none" w:sz="0" w:space="0" w:color="auto"/>
                <w:right w:val="none" w:sz="0" w:space="0" w:color="auto"/>
              </w:divBdr>
              <w:divsChild>
                <w:div w:id="2059819162">
                  <w:marLeft w:val="0"/>
                  <w:marRight w:val="0"/>
                  <w:marTop w:val="180"/>
                  <w:marBottom w:val="45"/>
                  <w:divBdr>
                    <w:top w:val="none" w:sz="0" w:space="0" w:color="auto"/>
                    <w:left w:val="none" w:sz="0" w:space="0" w:color="auto"/>
                    <w:bottom w:val="none" w:sz="0" w:space="0" w:color="auto"/>
                    <w:right w:val="none" w:sz="0" w:space="0" w:color="auto"/>
                  </w:divBdr>
                </w:div>
                <w:div w:id="621544731">
                  <w:marLeft w:val="0"/>
                  <w:marRight w:val="0"/>
                  <w:marTop w:val="0"/>
                  <w:marBottom w:val="0"/>
                  <w:divBdr>
                    <w:top w:val="none" w:sz="0" w:space="0" w:color="auto"/>
                    <w:left w:val="none" w:sz="0" w:space="0" w:color="auto"/>
                    <w:bottom w:val="none" w:sz="0" w:space="0" w:color="auto"/>
                    <w:right w:val="none" w:sz="0" w:space="0" w:color="auto"/>
                  </w:divBdr>
                </w:div>
                <w:div w:id="203823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62334">
          <w:marLeft w:val="0"/>
          <w:marRight w:val="0"/>
          <w:marTop w:val="180"/>
          <w:marBottom w:val="45"/>
          <w:divBdr>
            <w:top w:val="none" w:sz="0" w:space="0" w:color="auto"/>
            <w:left w:val="none" w:sz="0" w:space="0" w:color="auto"/>
            <w:bottom w:val="none" w:sz="0" w:space="0" w:color="auto"/>
            <w:right w:val="none" w:sz="0" w:space="0" w:color="auto"/>
          </w:divBdr>
        </w:div>
        <w:div w:id="645476592">
          <w:marLeft w:val="0"/>
          <w:marRight w:val="0"/>
          <w:marTop w:val="0"/>
          <w:marBottom w:val="0"/>
          <w:divBdr>
            <w:top w:val="none" w:sz="0" w:space="0" w:color="auto"/>
            <w:left w:val="none" w:sz="0" w:space="0" w:color="auto"/>
            <w:bottom w:val="none" w:sz="0" w:space="0" w:color="auto"/>
            <w:right w:val="none" w:sz="0" w:space="0" w:color="auto"/>
          </w:divBdr>
        </w:div>
        <w:div w:id="1821775486">
          <w:marLeft w:val="0"/>
          <w:marRight w:val="0"/>
          <w:marTop w:val="180"/>
          <w:marBottom w:val="45"/>
          <w:divBdr>
            <w:top w:val="none" w:sz="0" w:space="0" w:color="auto"/>
            <w:left w:val="none" w:sz="0" w:space="0" w:color="auto"/>
            <w:bottom w:val="none" w:sz="0" w:space="0" w:color="auto"/>
            <w:right w:val="none" w:sz="0" w:space="0" w:color="auto"/>
          </w:divBdr>
        </w:div>
      </w:divsChild>
    </w:div>
    <w:div w:id="1738893392">
      <w:bodyDiv w:val="1"/>
      <w:marLeft w:val="0"/>
      <w:marRight w:val="0"/>
      <w:marTop w:val="0"/>
      <w:marBottom w:val="0"/>
      <w:divBdr>
        <w:top w:val="none" w:sz="0" w:space="0" w:color="auto"/>
        <w:left w:val="none" w:sz="0" w:space="0" w:color="auto"/>
        <w:bottom w:val="none" w:sz="0" w:space="0" w:color="auto"/>
        <w:right w:val="none" w:sz="0" w:space="0" w:color="auto"/>
      </w:divBdr>
    </w:div>
    <w:div w:id="1740516157">
      <w:bodyDiv w:val="1"/>
      <w:marLeft w:val="0"/>
      <w:marRight w:val="0"/>
      <w:marTop w:val="0"/>
      <w:marBottom w:val="0"/>
      <w:divBdr>
        <w:top w:val="none" w:sz="0" w:space="0" w:color="auto"/>
        <w:left w:val="none" w:sz="0" w:space="0" w:color="auto"/>
        <w:bottom w:val="none" w:sz="0" w:space="0" w:color="auto"/>
        <w:right w:val="none" w:sz="0" w:space="0" w:color="auto"/>
      </w:divBdr>
      <w:divsChild>
        <w:div w:id="1851723164">
          <w:marLeft w:val="0"/>
          <w:marRight w:val="0"/>
          <w:marTop w:val="180"/>
          <w:marBottom w:val="45"/>
          <w:divBdr>
            <w:top w:val="none" w:sz="0" w:space="0" w:color="auto"/>
            <w:left w:val="none" w:sz="0" w:space="0" w:color="auto"/>
            <w:bottom w:val="none" w:sz="0" w:space="0" w:color="auto"/>
            <w:right w:val="none" w:sz="0" w:space="0" w:color="auto"/>
          </w:divBdr>
        </w:div>
        <w:div w:id="1998066801">
          <w:marLeft w:val="0"/>
          <w:marRight w:val="0"/>
          <w:marTop w:val="0"/>
          <w:marBottom w:val="0"/>
          <w:divBdr>
            <w:top w:val="none" w:sz="0" w:space="0" w:color="auto"/>
            <w:left w:val="none" w:sz="0" w:space="0" w:color="auto"/>
            <w:bottom w:val="none" w:sz="0" w:space="0" w:color="auto"/>
            <w:right w:val="none" w:sz="0" w:space="0" w:color="auto"/>
          </w:divBdr>
        </w:div>
        <w:div w:id="800851141">
          <w:marLeft w:val="0"/>
          <w:marRight w:val="0"/>
          <w:marTop w:val="0"/>
          <w:marBottom w:val="0"/>
          <w:divBdr>
            <w:top w:val="none" w:sz="0" w:space="0" w:color="auto"/>
            <w:left w:val="none" w:sz="0" w:space="0" w:color="auto"/>
            <w:bottom w:val="none" w:sz="0" w:space="0" w:color="auto"/>
            <w:right w:val="none" w:sz="0" w:space="0" w:color="auto"/>
          </w:divBdr>
        </w:div>
        <w:div w:id="1584610894">
          <w:marLeft w:val="0"/>
          <w:marRight w:val="0"/>
          <w:marTop w:val="0"/>
          <w:marBottom w:val="0"/>
          <w:divBdr>
            <w:top w:val="none" w:sz="0" w:space="0" w:color="auto"/>
            <w:left w:val="none" w:sz="0" w:space="0" w:color="auto"/>
            <w:bottom w:val="none" w:sz="0" w:space="0" w:color="auto"/>
            <w:right w:val="none" w:sz="0" w:space="0" w:color="auto"/>
          </w:divBdr>
          <w:divsChild>
            <w:div w:id="1908950762">
              <w:marLeft w:val="0"/>
              <w:marRight w:val="0"/>
              <w:marTop w:val="180"/>
              <w:marBottom w:val="45"/>
              <w:divBdr>
                <w:top w:val="none" w:sz="0" w:space="0" w:color="auto"/>
                <w:left w:val="none" w:sz="0" w:space="0" w:color="auto"/>
                <w:bottom w:val="none" w:sz="0" w:space="0" w:color="auto"/>
                <w:right w:val="none" w:sz="0" w:space="0" w:color="auto"/>
              </w:divBdr>
            </w:div>
            <w:div w:id="1588648">
              <w:marLeft w:val="0"/>
              <w:marRight w:val="0"/>
              <w:marTop w:val="0"/>
              <w:marBottom w:val="0"/>
              <w:divBdr>
                <w:top w:val="none" w:sz="0" w:space="0" w:color="auto"/>
                <w:left w:val="none" w:sz="0" w:space="0" w:color="auto"/>
                <w:bottom w:val="none" w:sz="0" w:space="0" w:color="auto"/>
                <w:right w:val="none" w:sz="0" w:space="0" w:color="auto"/>
              </w:divBdr>
              <w:divsChild>
                <w:div w:id="160582509">
                  <w:marLeft w:val="0"/>
                  <w:marRight w:val="0"/>
                  <w:marTop w:val="0"/>
                  <w:marBottom w:val="0"/>
                  <w:divBdr>
                    <w:top w:val="none" w:sz="0" w:space="0" w:color="auto"/>
                    <w:left w:val="none" w:sz="0" w:space="0" w:color="auto"/>
                    <w:bottom w:val="none" w:sz="0" w:space="0" w:color="auto"/>
                    <w:right w:val="none" w:sz="0" w:space="0" w:color="auto"/>
                  </w:divBdr>
                </w:div>
                <w:div w:id="1663318012">
                  <w:marLeft w:val="0"/>
                  <w:marRight w:val="0"/>
                  <w:marTop w:val="0"/>
                  <w:marBottom w:val="0"/>
                  <w:divBdr>
                    <w:top w:val="none" w:sz="0" w:space="0" w:color="auto"/>
                    <w:left w:val="none" w:sz="0" w:space="0" w:color="auto"/>
                    <w:bottom w:val="none" w:sz="0" w:space="0" w:color="auto"/>
                    <w:right w:val="none" w:sz="0" w:space="0" w:color="auto"/>
                  </w:divBdr>
                </w:div>
                <w:div w:id="1757827121">
                  <w:marLeft w:val="0"/>
                  <w:marRight w:val="0"/>
                  <w:marTop w:val="0"/>
                  <w:marBottom w:val="0"/>
                  <w:divBdr>
                    <w:top w:val="none" w:sz="0" w:space="0" w:color="auto"/>
                    <w:left w:val="none" w:sz="0" w:space="0" w:color="auto"/>
                    <w:bottom w:val="none" w:sz="0" w:space="0" w:color="auto"/>
                    <w:right w:val="none" w:sz="0" w:space="0" w:color="auto"/>
                  </w:divBdr>
                </w:div>
                <w:div w:id="1644847962">
                  <w:marLeft w:val="0"/>
                  <w:marRight w:val="0"/>
                  <w:marTop w:val="0"/>
                  <w:marBottom w:val="0"/>
                  <w:divBdr>
                    <w:top w:val="none" w:sz="0" w:space="0" w:color="auto"/>
                    <w:left w:val="none" w:sz="0" w:space="0" w:color="auto"/>
                    <w:bottom w:val="none" w:sz="0" w:space="0" w:color="auto"/>
                    <w:right w:val="none" w:sz="0" w:space="0" w:color="auto"/>
                  </w:divBdr>
                </w:div>
                <w:div w:id="1597056276">
                  <w:marLeft w:val="0"/>
                  <w:marRight w:val="0"/>
                  <w:marTop w:val="0"/>
                  <w:marBottom w:val="0"/>
                  <w:divBdr>
                    <w:top w:val="none" w:sz="0" w:space="0" w:color="auto"/>
                    <w:left w:val="none" w:sz="0" w:space="0" w:color="auto"/>
                    <w:bottom w:val="none" w:sz="0" w:space="0" w:color="auto"/>
                    <w:right w:val="none" w:sz="0" w:space="0" w:color="auto"/>
                  </w:divBdr>
                </w:div>
                <w:div w:id="1269242098">
                  <w:marLeft w:val="0"/>
                  <w:marRight w:val="0"/>
                  <w:marTop w:val="0"/>
                  <w:marBottom w:val="0"/>
                  <w:divBdr>
                    <w:top w:val="none" w:sz="0" w:space="0" w:color="auto"/>
                    <w:left w:val="none" w:sz="0" w:space="0" w:color="auto"/>
                    <w:bottom w:val="none" w:sz="0" w:space="0" w:color="auto"/>
                    <w:right w:val="none" w:sz="0" w:space="0" w:color="auto"/>
                  </w:divBdr>
                </w:div>
                <w:div w:id="457912341">
                  <w:marLeft w:val="0"/>
                  <w:marRight w:val="0"/>
                  <w:marTop w:val="0"/>
                  <w:marBottom w:val="0"/>
                  <w:divBdr>
                    <w:top w:val="none" w:sz="0" w:space="0" w:color="auto"/>
                    <w:left w:val="none" w:sz="0" w:space="0" w:color="auto"/>
                    <w:bottom w:val="none" w:sz="0" w:space="0" w:color="auto"/>
                    <w:right w:val="none" w:sz="0" w:space="0" w:color="auto"/>
                  </w:divBdr>
                </w:div>
                <w:div w:id="87628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4278">
          <w:marLeft w:val="0"/>
          <w:marRight w:val="0"/>
          <w:marTop w:val="0"/>
          <w:marBottom w:val="0"/>
          <w:divBdr>
            <w:top w:val="none" w:sz="0" w:space="0" w:color="auto"/>
            <w:left w:val="none" w:sz="0" w:space="0" w:color="auto"/>
            <w:bottom w:val="none" w:sz="0" w:space="0" w:color="auto"/>
            <w:right w:val="none" w:sz="0" w:space="0" w:color="auto"/>
          </w:divBdr>
        </w:div>
        <w:div w:id="698624219">
          <w:marLeft w:val="0"/>
          <w:marRight w:val="0"/>
          <w:marTop w:val="180"/>
          <w:marBottom w:val="45"/>
          <w:divBdr>
            <w:top w:val="none" w:sz="0" w:space="0" w:color="auto"/>
            <w:left w:val="none" w:sz="0" w:space="0" w:color="auto"/>
            <w:bottom w:val="none" w:sz="0" w:space="0" w:color="auto"/>
            <w:right w:val="none" w:sz="0" w:space="0" w:color="auto"/>
          </w:divBdr>
        </w:div>
        <w:div w:id="2113935674">
          <w:marLeft w:val="0"/>
          <w:marRight w:val="0"/>
          <w:marTop w:val="0"/>
          <w:marBottom w:val="0"/>
          <w:divBdr>
            <w:top w:val="none" w:sz="0" w:space="0" w:color="auto"/>
            <w:left w:val="none" w:sz="0" w:space="0" w:color="auto"/>
            <w:bottom w:val="none" w:sz="0" w:space="0" w:color="auto"/>
            <w:right w:val="none" w:sz="0" w:space="0" w:color="auto"/>
          </w:divBdr>
          <w:divsChild>
            <w:div w:id="1804541961">
              <w:marLeft w:val="0"/>
              <w:marRight w:val="0"/>
              <w:marTop w:val="0"/>
              <w:marBottom w:val="0"/>
              <w:divBdr>
                <w:top w:val="none" w:sz="0" w:space="0" w:color="auto"/>
                <w:left w:val="none" w:sz="0" w:space="0" w:color="auto"/>
                <w:bottom w:val="none" w:sz="0" w:space="0" w:color="auto"/>
                <w:right w:val="none" w:sz="0" w:space="0" w:color="auto"/>
              </w:divBdr>
              <w:divsChild>
                <w:div w:id="11299730">
                  <w:marLeft w:val="0"/>
                  <w:marRight w:val="0"/>
                  <w:marTop w:val="180"/>
                  <w:marBottom w:val="45"/>
                  <w:divBdr>
                    <w:top w:val="none" w:sz="0" w:space="0" w:color="auto"/>
                    <w:left w:val="none" w:sz="0" w:space="0" w:color="auto"/>
                    <w:bottom w:val="none" w:sz="0" w:space="0" w:color="auto"/>
                    <w:right w:val="none" w:sz="0" w:space="0" w:color="auto"/>
                  </w:divBdr>
                </w:div>
                <w:div w:id="1632978145">
                  <w:marLeft w:val="0"/>
                  <w:marRight w:val="0"/>
                  <w:marTop w:val="0"/>
                  <w:marBottom w:val="0"/>
                  <w:divBdr>
                    <w:top w:val="none" w:sz="0" w:space="0" w:color="auto"/>
                    <w:left w:val="none" w:sz="0" w:space="0" w:color="auto"/>
                    <w:bottom w:val="none" w:sz="0" w:space="0" w:color="auto"/>
                    <w:right w:val="none" w:sz="0" w:space="0" w:color="auto"/>
                  </w:divBdr>
                </w:div>
                <w:div w:id="110808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179156">
      <w:bodyDiv w:val="1"/>
      <w:marLeft w:val="0"/>
      <w:marRight w:val="0"/>
      <w:marTop w:val="0"/>
      <w:marBottom w:val="0"/>
      <w:divBdr>
        <w:top w:val="none" w:sz="0" w:space="0" w:color="auto"/>
        <w:left w:val="none" w:sz="0" w:space="0" w:color="auto"/>
        <w:bottom w:val="none" w:sz="0" w:space="0" w:color="auto"/>
        <w:right w:val="none" w:sz="0" w:space="0" w:color="auto"/>
      </w:divBdr>
    </w:div>
    <w:div w:id="1770734291">
      <w:bodyDiv w:val="1"/>
      <w:marLeft w:val="0"/>
      <w:marRight w:val="0"/>
      <w:marTop w:val="0"/>
      <w:marBottom w:val="0"/>
      <w:divBdr>
        <w:top w:val="none" w:sz="0" w:space="0" w:color="auto"/>
        <w:left w:val="none" w:sz="0" w:space="0" w:color="auto"/>
        <w:bottom w:val="none" w:sz="0" w:space="0" w:color="auto"/>
        <w:right w:val="none" w:sz="0" w:space="0" w:color="auto"/>
      </w:divBdr>
      <w:divsChild>
        <w:div w:id="1358430704">
          <w:marLeft w:val="0"/>
          <w:marRight w:val="0"/>
          <w:marTop w:val="180"/>
          <w:marBottom w:val="45"/>
          <w:divBdr>
            <w:top w:val="none" w:sz="0" w:space="0" w:color="auto"/>
            <w:left w:val="none" w:sz="0" w:space="0" w:color="auto"/>
            <w:bottom w:val="none" w:sz="0" w:space="0" w:color="auto"/>
            <w:right w:val="none" w:sz="0" w:space="0" w:color="auto"/>
          </w:divBdr>
        </w:div>
        <w:div w:id="1482960180">
          <w:marLeft w:val="0"/>
          <w:marRight w:val="0"/>
          <w:marTop w:val="180"/>
          <w:marBottom w:val="45"/>
          <w:divBdr>
            <w:top w:val="none" w:sz="0" w:space="0" w:color="auto"/>
            <w:left w:val="none" w:sz="0" w:space="0" w:color="auto"/>
            <w:bottom w:val="none" w:sz="0" w:space="0" w:color="auto"/>
            <w:right w:val="none" w:sz="0" w:space="0" w:color="auto"/>
          </w:divBdr>
        </w:div>
        <w:div w:id="1017342345">
          <w:marLeft w:val="0"/>
          <w:marRight w:val="0"/>
          <w:marTop w:val="0"/>
          <w:marBottom w:val="0"/>
          <w:divBdr>
            <w:top w:val="none" w:sz="0" w:space="0" w:color="auto"/>
            <w:left w:val="none" w:sz="0" w:space="0" w:color="auto"/>
            <w:bottom w:val="none" w:sz="0" w:space="0" w:color="auto"/>
            <w:right w:val="none" w:sz="0" w:space="0" w:color="auto"/>
          </w:divBdr>
        </w:div>
        <w:div w:id="1716467518">
          <w:marLeft w:val="0"/>
          <w:marRight w:val="0"/>
          <w:marTop w:val="0"/>
          <w:marBottom w:val="0"/>
          <w:divBdr>
            <w:top w:val="none" w:sz="0" w:space="0" w:color="auto"/>
            <w:left w:val="none" w:sz="0" w:space="0" w:color="auto"/>
            <w:bottom w:val="none" w:sz="0" w:space="0" w:color="auto"/>
            <w:right w:val="none" w:sz="0" w:space="0" w:color="auto"/>
          </w:divBdr>
        </w:div>
        <w:div w:id="1274635442">
          <w:marLeft w:val="0"/>
          <w:marRight w:val="0"/>
          <w:marTop w:val="0"/>
          <w:marBottom w:val="0"/>
          <w:divBdr>
            <w:top w:val="none" w:sz="0" w:space="0" w:color="auto"/>
            <w:left w:val="none" w:sz="0" w:space="0" w:color="auto"/>
            <w:bottom w:val="none" w:sz="0" w:space="0" w:color="auto"/>
            <w:right w:val="none" w:sz="0" w:space="0" w:color="auto"/>
          </w:divBdr>
          <w:divsChild>
            <w:div w:id="1361392347">
              <w:marLeft w:val="0"/>
              <w:marRight w:val="0"/>
              <w:marTop w:val="180"/>
              <w:marBottom w:val="45"/>
              <w:divBdr>
                <w:top w:val="none" w:sz="0" w:space="0" w:color="auto"/>
                <w:left w:val="none" w:sz="0" w:space="0" w:color="auto"/>
                <w:bottom w:val="none" w:sz="0" w:space="0" w:color="auto"/>
                <w:right w:val="none" w:sz="0" w:space="0" w:color="auto"/>
              </w:divBdr>
            </w:div>
            <w:div w:id="621882833">
              <w:marLeft w:val="0"/>
              <w:marRight w:val="0"/>
              <w:marTop w:val="0"/>
              <w:marBottom w:val="0"/>
              <w:divBdr>
                <w:top w:val="none" w:sz="0" w:space="0" w:color="auto"/>
                <w:left w:val="none" w:sz="0" w:space="0" w:color="auto"/>
                <w:bottom w:val="none" w:sz="0" w:space="0" w:color="auto"/>
                <w:right w:val="none" w:sz="0" w:space="0" w:color="auto"/>
              </w:divBdr>
              <w:divsChild>
                <w:div w:id="62947143">
                  <w:marLeft w:val="0"/>
                  <w:marRight w:val="0"/>
                  <w:marTop w:val="0"/>
                  <w:marBottom w:val="0"/>
                  <w:divBdr>
                    <w:top w:val="none" w:sz="0" w:space="0" w:color="auto"/>
                    <w:left w:val="none" w:sz="0" w:space="0" w:color="auto"/>
                    <w:bottom w:val="none" w:sz="0" w:space="0" w:color="auto"/>
                    <w:right w:val="none" w:sz="0" w:space="0" w:color="auto"/>
                  </w:divBdr>
                </w:div>
                <w:div w:id="90375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12789">
          <w:marLeft w:val="0"/>
          <w:marRight w:val="0"/>
          <w:marTop w:val="0"/>
          <w:marBottom w:val="0"/>
          <w:divBdr>
            <w:top w:val="none" w:sz="0" w:space="0" w:color="auto"/>
            <w:left w:val="none" w:sz="0" w:space="0" w:color="auto"/>
            <w:bottom w:val="none" w:sz="0" w:space="0" w:color="auto"/>
            <w:right w:val="none" w:sz="0" w:space="0" w:color="auto"/>
          </w:divBdr>
        </w:div>
        <w:div w:id="938490507">
          <w:marLeft w:val="0"/>
          <w:marRight w:val="0"/>
          <w:marTop w:val="180"/>
          <w:marBottom w:val="45"/>
          <w:divBdr>
            <w:top w:val="none" w:sz="0" w:space="0" w:color="auto"/>
            <w:left w:val="none" w:sz="0" w:space="0" w:color="auto"/>
            <w:bottom w:val="none" w:sz="0" w:space="0" w:color="auto"/>
            <w:right w:val="none" w:sz="0" w:space="0" w:color="auto"/>
          </w:divBdr>
        </w:div>
        <w:div w:id="1835758482">
          <w:marLeft w:val="0"/>
          <w:marRight w:val="0"/>
          <w:marTop w:val="0"/>
          <w:marBottom w:val="0"/>
          <w:divBdr>
            <w:top w:val="none" w:sz="0" w:space="0" w:color="auto"/>
            <w:left w:val="none" w:sz="0" w:space="0" w:color="auto"/>
            <w:bottom w:val="none" w:sz="0" w:space="0" w:color="auto"/>
            <w:right w:val="none" w:sz="0" w:space="0" w:color="auto"/>
          </w:divBdr>
        </w:div>
        <w:div w:id="1661616558">
          <w:marLeft w:val="0"/>
          <w:marRight w:val="0"/>
          <w:marTop w:val="180"/>
          <w:marBottom w:val="45"/>
          <w:divBdr>
            <w:top w:val="none" w:sz="0" w:space="0" w:color="auto"/>
            <w:left w:val="none" w:sz="0" w:space="0" w:color="auto"/>
            <w:bottom w:val="none" w:sz="0" w:space="0" w:color="auto"/>
            <w:right w:val="none" w:sz="0" w:space="0" w:color="auto"/>
          </w:divBdr>
        </w:div>
        <w:div w:id="1126242988">
          <w:marLeft w:val="0"/>
          <w:marRight w:val="0"/>
          <w:marTop w:val="180"/>
          <w:marBottom w:val="45"/>
          <w:divBdr>
            <w:top w:val="none" w:sz="0" w:space="0" w:color="auto"/>
            <w:left w:val="none" w:sz="0" w:space="0" w:color="auto"/>
            <w:bottom w:val="none" w:sz="0" w:space="0" w:color="auto"/>
            <w:right w:val="none" w:sz="0" w:space="0" w:color="auto"/>
          </w:divBdr>
        </w:div>
        <w:div w:id="1434979713">
          <w:marLeft w:val="0"/>
          <w:marRight w:val="0"/>
          <w:marTop w:val="0"/>
          <w:marBottom w:val="0"/>
          <w:divBdr>
            <w:top w:val="none" w:sz="0" w:space="0" w:color="auto"/>
            <w:left w:val="none" w:sz="0" w:space="0" w:color="auto"/>
            <w:bottom w:val="none" w:sz="0" w:space="0" w:color="auto"/>
            <w:right w:val="none" w:sz="0" w:space="0" w:color="auto"/>
          </w:divBdr>
        </w:div>
        <w:div w:id="1633559891">
          <w:marLeft w:val="0"/>
          <w:marRight w:val="0"/>
          <w:marTop w:val="0"/>
          <w:marBottom w:val="0"/>
          <w:divBdr>
            <w:top w:val="none" w:sz="0" w:space="0" w:color="auto"/>
            <w:left w:val="none" w:sz="0" w:space="0" w:color="auto"/>
            <w:bottom w:val="none" w:sz="0" w:space="0" w:color="auto"/>
            <w:right w:val="none" w:sz="0" w:space="0" w:color="auto"/>
          </w:divBdr>
          <w:divsChild>
            <w:div w:id="786854459">
              <w:marLeft w:val="0"/>
              <w:marRight w:val="0"/>
              <w:marTop w:val="0"/>
              <w:marBottom w:val="0"/>
              <w:divBdr>
                <w:top w:val="none" w:sz="0" w:space="0" w:color="auto"/>
                <w:left w:val="none" w:sz="0" w:space="0" w:color="auto"/>
                <w:bottom w:val="none" w:sz="0" w:space="0" w:color="auto"/>
                <w:right w:val="none" w:sz="0" w:space="0" w:color="auto"/>
              </w:divBdr>
              <w:divsChild>
                <w:div w:id="1437943060">
                  <w:marLeft w:val="0"/>
                  <w:marRight w:val="0"/>
                  <w:marTop w:val="75"/>
                  <w:marBottom w:val="75"/>
                  <w:divBdr>
                    <w:top w:val="none" w:sz="0" w:space="0" w:color="auto"/>
                    <w:left w:val="none" w:sz="0" w:space="0" w:color="auto"/>
                    <w:bottom w:val="none" w:sz="0" w:space="0" w:color="auto"/>
                    <w:right w:val="none" w:sz="0" w:space="0" w:color="auto"/>
                  </w:divBdr>
                  <w:divsChild>
                    <w:div w:id="424230954">
                      <w:marLeft w:val="0"/>
                      <w:marRight w:val="0"/>
                      <w:marTop w:val="0"/>
                      <w:marBottom w:val="0"/>
                      <w:divBdr>
                        <w:top w:val="none" w:sz="0" w:space="0" w:color="auto"/>
                        <w:left w:val="none" w:sz="0" w:space="0" w:color="auto"/>
                        <w:bottom w:val="none" w:sz="0" w:space="0" w:color="auto"/>
                        <w:right w:val="none" w:sz="0" w:space="0" w:color="auto"/>
                      </w:divBdr>
                    </w:div>
                    <w:div w:id="578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016120">
      <w:bodyDiv w:val="1"/>
      <w:marLeft w:val="0"/>
      <w:marRight w:val="0"/>
      <w:marTop w:val="0"/>
      <w:marBottom w:val="0"/>
      <w:divBdr>
        <w:top w:val="none" w:sz="0" w:space="0" w:color="auto"/>
        <w:left w:val="none" w:sz="0" w:space="0" w:color="auto"/>
        <w:bottom w:val="none" w:sz="0" w:space="0" w:color="auto"/>
        <w:right w:val="none" w:sz="0" w:space="0" w:color="auto"/>
      </w:divBdr>
      <w:divsChild>
        <w:div w:id="14894416">
          <w:marLeft w:val="0"/>
          <w:marRight w:val="0"/>
          <w:marTop w:val="180"/>
          <w:marBottom w:val="45"/>
          <w:divBdr>
            <w:top w:val="none" w:sz="0" w:space="0" w:color="auto"/>
            <w:left w:val="none" w:sz="0" w:space="0" w:color="auto"/>
            <w:bottom w:val="none" w:sz="0" w:space="0" w:color="auto"/>
            <w:right w:val="none" w:sz="0" w:space="0" w:color="auto"/>
          </w:divBdr>
        </w:div>
        <w:div w:id="555549559">
          <w:marLeft w:val="0"/>
          <w:marRight w:val="0"/>
          <w:marTop w:val="180"/>
          <w:marBottom w:val="45"/>
          <w:divBdr>
            <w:top w:val="none" w:sz="0" w:space="0" w:color="auto"/>
            <w:left w:val="none" w:sz="0" w:space="0" w:color="auto"/>
            <w:bottom w:val="none" w:sz="0" w:space="0" w:color="auto"/>
            <w:right w:val="none" w:sz="0" w:space="0" w:color="auto"/>
          </w:divBdr>
        </w:div>
        <w:div w:id="728267604">
          <w:marLeft w:val="0"/>
          <w:marRight w:val="0"/>
          <w:marTop w:val="0"/>
          <w:marBottom w:val="0"/>
          <w:divBdr>
            <w:top w:val="none" w:sz="0" w:space="0" w:color="auto"/>
            <w:left w:val="none" w:sz="0" w:space="0" w:color="auto"/>
            <w:bottom w:val="none" w:sz="0" w:space="0" w:color="auto"/>
            <w:right w:val="none" w:sz="0" w:space="0" w:color="auto"/>
          </w:divBdr>
        </w:div>
        <w:div w:id="1898592182">
          <w:marLeft w:val="0"/>
          <w:marRight w:val="0"/>
          <w:marTop w:val="0"/>
          <w:marBottom w:val="0"/>
          <w:divBdr>
            <w:top w:val="none" w:sz="0" w:space="0" w:color="auto"/>
            <w:left w:val="none" w:sz="0" w:space="0" w:color="auto"/>
            <w:bottom w:val="none" w:sz="0" w:space="0" w:color="auto"/>
            <w:right w:val="none" w:sz="0" w:space="0" w:color="auto"/>
          </w:divBdr>
        </w:div>
        <w:div w:id="1812212712">
          <w:marLeft w:val="0"/>
          <w:marRight w:val="0"/>
          <w:marTop w:val="0"/>
          <w:marBottom w:val="0"/>
          <w:divBdr>
            <w:top w:val="none" w:sz="0" w:space="0" w:color="auto"/>
            <w:left w:val="none" w:sz="0" w:space="0" w:color="auto"/>
            <w:bottom w:val="none" w:sz="0" w:space="0" w:color="auto"/>
            <w:right w:val="none" w:sz="0" w:space="0" w:color="auto"/>
          </w:divBdr>
          <w:divsChild>
            <w:div w:id="1405689323">
              <w:marLeft w:val="0"/>
              <w:marRight w:val="0"/>
              <w:marTop w:val="180"/>
              <w:marBottom w:val="45"/>
              <w:divBdr>
                <w:top w:val="none" w:sz="0" w:space="0" w:color="auto"/>
                <w:left w:val="none" w:sz="0" w:space="0" w:color="auto"/>
                <w:bottom w:val="none" w:sz="0" w:space="0" w:color="auto"/>
                <w:right w:val="none" w:sz="0" w:space="0" w:color="auto"/>
              </w:divBdr>
            </w:div>
            <w:div w:id="1548907514">
              <w:marLeft w:val="0"/>
              <w:marRight w:val="0"/>
              <w:marTop w:val="0"/>
              <w:marBottom w:val="0"/>
              <w:divBdr>
                <w:top w:val="none" w:sz="0" w:space="0" w:color="auto"/>
                <w:left w:val="none" w:sz="0" w:space="0" w:color="auto"/>
                <w:bottom w:val="none" w:sz="0" w:space="0" w:color="auto"/>
                <w:right w:val="none" w:sz="0" w:space="0" w:color="auto"/>
              </w:divBdr>
              <w:divsChild>
                <w:div w:id="1444425985">
                  <w:marLeft w:val="0"/>
                  <w:marRight w:val="0"/>
                  <w:marTop w:val="0"/>
                  <w:marBottom w:val="0"/>
                  <w:divBdr>
                    <w:top w:val="none" w:sz="0" w:space="0" w:color="auto"/>
                    <w:left w:val="none" w:sz="0" w:space="0" w:color="auto"/>
                    <w:bottom w:val="none" w:sz="0" w:space="0" w:color="auto"/>
                    <w:right w:val="none" w:sz="0" w:space="0" w:color="auto"/>
                  </w:divBdr>
                </w:div>
                <w:div w:id="15599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43910">
          <w:marLeft w:val="0"/>
          <w:marRight w:val="0"/>
          <w:marTop w:val="0"/>
          <w:marBottom w:val="0"/>
          <w:divBdr>
            <w:top w:val="none" w:sz="0" w:space="0" w:color="auto"/>
            <w:left w:val="none" w:sz="0" w:space="0" w:color="auto"/>
            <w:bottom w:val="none" w:sz="0" w:space="0" w:color="auto"/>
            <w:right w:val="none" w:sz="0" w:space="0" w:color="auto"/>
          </w:divBdr>
        </w:div>
        <w:div w:id="1031224318">
          <w:marLeft w:val="0"/>
          <w:marRight w:val="0"/>
          <w:marTop w:val="180"/>
          <w:marBottom w:val="45"/>
          <w:divBdr>
            <w:top w:val="none" w:sz="0" w:space="0" w:color="auto"/>
            <w:left w:val="none" w:sz="0" w:space="0" w:color="auto"/>
            <w:bottom w:val="none" w:sz="0" w:space="0" w:color="auto"/>
            <w:right w:val="none" w:sz="0" w:space="0" w:color="auto"/>
          </w:divBdr>
        </w:div>
        <w:div w:id="511335385">
          <w:marLeft w:val="0"/>
          <w:marRight w:val="0"/>
          <w:marTop w:val="0"/>
          <w:marBottom w:val="0"/>
          <w:divBdr>
            <w:top w:val="none" w:sz="0" w:space="0" w:color="auto"/>
            <w:left w:val="none" w:sz="0" w:space="0" w:color="auto"/>
            <w:bottom w:val="none" w:sz="0" w:space="0" w:color="auto"/>
            <w:right w:val="none" w:sz="0" w:space="0" w:color="auto"/>
          </w:divBdr>
        </w:div>
        <w:div w:id="737362564">
          <w:marLeft w:val="0"/>
          <w:marRight w:val="0"/>
          <w:marTop w:val="180"/>
          <w:marBottom w:val="45"/>
          <w:divBdr>
            <w:top w:val="none" w:sz="0" w:space="0" w:color="auto"/>
            <w:left w:val="none" w:sz="0" w:space="0" w:color="auto"/>
            <w:bottom w:val="none" w:sz="0" w:space="0" w:color="auto"/>
            <w:right w:val="none" w:sz="0" w:space="0" w:color="auto"/>
          </w:divBdr>
        </w:div>
        <w:div w:id="1626043247">
          <w:marLeft w:val="0"/>
          <w:marRight w:val="0"/>
          <w:marTop w:val="180"/>
          <w:marBottom w:val="45"/>
          <w:divBdr>
            <w:top w:val="none" w:sz="0" w:space="0" w:color="auto"/>
            <w:left w:val="none" w:sz="0" w:space="0" w:color="auto"/>
            <w:bottom w:val="none" w:sz="0" w:space="0" w:color="auto"/>
            <w:right w:val="none" w:sz="0" w:space="0" w:color="auto"/>
          </w:divBdr>
        </w:div>
        <w:div w:id="469589982">
          <w:marLeft w:val="0"/>
          <w:marRight w:val="0"/>
          <w:marTop w:val="0"/>
          <w:marBottom w:val="0"/>
          <w:divBdr>
            <w:top w:val="none" w:sz="0" w:space="0" w:color="auto"/>
            <w:left w:val="none" w:sz="0" w:space="0" w:color="auto"/>
            <w:bottom w:val="none" w:sz="0" w:space="0" w:color="auto"/>
            <w:right w:val="none" w:sz="0" w:space="0" w:color="auto"/>
          </w:divBdr>
        </w:div>
        <w:div w:id="2027824940">
          <w:marLeft w:val="0"/>
          <w:marRight w:val="0"/>
          <w:marTop w:val="0"/>
          <w:marBottom w:val="0"/>
          <w:divBdr>
            <w:top w:val="none" w:sz="0" w:space="0" w:color="auto"/>
            <w:left w:val="none" w:sz="0" w:space="0" w:color="auto"/>
            <w:bottom w:val="none" w:sz="0" w:space="0" w:color="auto"/>
            <w:right w:val="none" w:sz="0" w:space="0" w:color="auto"/>
          </w:divBdr>
          <w:divsChild>
            <w:div w:id="1934508964">
              <w:marLeft w:val="0"/>
              <w:marRight w:val="0"/>
              <w:marTop w:val="0"/>
              <w:marBottom w:val="0"/>
              <w:divBdr>
                <w:top w:val="none" w:sz="0" w:space="0" w:color="auto"/>
                <w:left w:val="none" w:sz="0" w:space="0" w:color="auto"/>
                <w:bottom w:val="none" w:sz="0" w:space="0" w:color="auto"/>
                <w:right w:val="none" w:sz="0" w:space="0" w:color="auto"/>
              </w:divBdr>
              <w:divsChild>
                <w:div w:id="239945456">
                  <w:marLeft w:val="0"/>
                  <w:marRight w:val="0"/>
                  <w:marTop w:val="75"/>
                  <w:marBottom w:val="75"/>
                  <w:divBdr>
                    <w:top w:val="none" w:sz="0" w:space="0" w:color="auto"/>
                    <w:left w:val="none" w:sz="0" w:space="0" w:color="auto"/>
                    <w:bottom w:val="none" w:sz="0" w:space="0" w:color="auto"/>
                    <w:right w:val="none" w:sz="0" w:space="0" w:color="auto"/>
                  </w:divBdr>
                  <w:divsChild>
                    <w:div w:id="2016884352">
                      <w:marLeft w:val="0"/>
                      <w:marRight w:val="0"/>
                      <w:marTop w:val="0"/>
                      <w:marBottom w:val="0"/>
                      <w:divBdr>
                        <w:top w:val="none" w:sz="0" w:space="0" w:color="auto"/>
                        <w:left w:val="none" w:sz="0" w:space="0" w:color="auto"/>
                        <w:bottom w:val="none" w:sz="0" w:space="0" w:color="auto"/>
                        <w:right w:val="none" w:sz="0" w:space="0" w:color="auto"/>
                      </w:divBdr>
                    </w:div>
                    <w:div w:id="16169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637039">
      <w:bodyDiv w:val="1"/>
      <w:marLeft w:val="0"/>
      <w:marRight w:val="0"/>
      <w:marTop w:val="0"/>
      <w:marBottom w:val="0"/>
      <w:divBdr>
        <w:top w:val="none" w:sz="0" w:space="0" w:color="auto"/>
        <w:left w:val="none" w:sz="0" w:space="0" w:color="auto"/>
        <w:bottom w:val="none" w:sz="0" w:space="0" w:color="auto"/>
        <w:right w:val="none" w:sz="0" w:space="0" w:color="auto"/>
      </w:divBdr>
    </w:div>
    <w:div w:id="1839034858">
      <w:bodyDiv w:val="1"/>
      <w:marLeft w:val="0"/>
      <w:marRight w:val="0"/>
      <w:marTop w:val="0"/>
      <w:marBottom w:val="0"/>
      <w:divBdr>
        <w:top w:val="none" w:sz="0" w:space="0" w:color="auto"/>
        <w:left w:val="none" w:sz="0" w:space="0" w:color="auto"/>
        <w:bottom w:val="none" w:sz="0" w:space="0" w:color="auto"/>
        <w:right w:val="none" w:sz="0" w:space="0" w:color="auto"/>
      </w:divBdr>
    </w:div>
    <w:div w:id="1840655878">
      <w:bodyDiv w:val="1"/>
      <w:marLeft w:val="0"/>
      <w:marRight w:val="0"/>
      <w:marTop w:val="0"/>
      <w:marBottom w:val="0"/>
      <w:divBdr>
        <w:top w:val="none" w:sz="0" w:space="0" w:color="auto"/>
        <w:left w:val="none" w:sz="0" w:space="0" w:color="auto"/>
        <w:bottom w:val="none" w:sz="0" w:space="0" w:color="auto"/>
        <w:right w:val="none" w:sz="0" w:space="0" w:color="auto"/>
      </w:divBdr>
    </w:div>
    <w:div w:id="1851017954">
      <w:bodyDiv w:val="1"/>
      <w:marLeft w:val="0"/>
      <w:marRight w:val="0"/>
      <w:marTop w:val="0"/>
      <w:marBottom w:val="0"/>
      <w:divBdr>
        <w:top w:val="none" w:sz="0" w:space="0" w:color="auto"/>
        <w:left w:val="none" w:sz="0" w:space="0" w:color="auto"/>
        <w:bottom w:val="none" w:sz="0" w:space="0" w:color="auto"/>
        <w:right w:val="none" w:sz="0" w:space="0" w:color="auto"/>
      </w:divBdr>
    </w:div>
    <w:div w:id="1852524546">
      <w:bodyDiv w:val="1"/>
      <w:marLeft w:val="0"/>
      <w:marRight w:val="0"/>
      <w:marTop w:val="0"/>
      <w:marBottom w:val="0"/>
      <w:divBdr>
        <w:top w:val="none" w:sz="0" w:space="0" w:color="auto"/>
        <w:left w:val="none" w:sz="0" w:space="0" w:color="auto"/>
        <w:bottom w:val="none" w:sz="0" w:space="0" w:color="auto"/>
        <w:right w:val="none" w:sz="0" w:space="0" w:color="auto"/>
      </w:divBdr>
    </w:div>
    <w:div w:id="1854222415">
      <w:bodyDiv w:val="1"/>
      <w:marLeft w:val="0"/>
      <w:marRight w:val="0"/>
      <w:marTop w:val="0"/>
      <w:marBottom w:val="0"/>
      <w:divBdr>
        <w:top w:val="none" w:sz="0" w:space="0" w:color="auto"/>
        <w:left w:val="none" w:sz="0" w:space="0" w:color="auto"/>
        <w:bottom w:val="none" w:sz="0" w:space="0" w:color="auto"/>
        <w:right w:val="none" w:sz="0" w:space="0" w:color="auto"/>
      </w:divBdr>
      <w:divsChild>
        <w:div w:id="348530821">
          <w:marLeft w:val="0"/>
          <w:marRight w:val="0"/>
          <w:marTop w:val="180"/>
          <w:marBottom w:val="45"/>
          <w:divBdr>
            <w:top w:val="none" w:sz="0" w:space="0" w:color="auto"/>
            <w:left w:val="none" w:sz="0" w:space="0" w:color="auto"/>
            <w:bottom w:val="none" w:sz="0" w:space="0" w:color="auto"/>
            <w:right w:val="none" w:sz="0" w:space="0" w:color="auto"/>
          </w:divBdr>
        </w:div>
        <w:div w:id="2103797353">
          <w:marLeft w:val="0"/>
          <w:marRight w:val="0"/>
          <w:marTop w:val="180"/>
          <w:marBottom w:val="45"/>
          <w:divBdr>
            <w:top w:val="none" w:sz="0" w:space="0" w:color="auto"/>
            <w:left w:val="none" w:sz="0" w:space="0" w:color="auto"/>
            <w:bottom w:val="none" w:sz="0" w:space="0" w:color="auto"/>
            <w:right w:val="none" w:sz="0" w:space="0" w:color="auto"/>
          </w:divBdr>
        </w:div>
        <w:div w:id="1561935920">
          <w:marLeft w:val="0"/>
          <w:marRight w:val="0"/>
          <w:marTop w:val="0"/>
          <w:marBottom w:val="0"/>
          <w:divBdr>
            <w:top w:val="none" w:sz="0" w:space="0" w:color="auto"/>
            <w:left w:val="none" w:sz="0" w:space="0" w:color="auto"/>
            <w:bottom w:val="none" w:sz="0" w:space="0" w:color="auto"/>
            <w:right w:val="none" w:sz="0" w:space="0" w:color="auto"/>
          </w:divBdr>
          <w:divsChild>
            <w:div w:id="382288673">
              <w:marLeft w:val="0"/>
              <w:marRight w:val="0"/>
              <w:marTop w:val="0"/>
              <w:marBottom w:val="0"/>
              <w:divBdr>
                <w:top w:val="none" w:sz="0" w:space="0" w:color="auto"/>
                <w:left w:val="none" w:sz="0" w:space="0" w:color="auto"/>
                <w:bottom w:val="none" w:sz="0" w:space="0" w:color="auto"/>
                <w:right w:val="none" w:sz="0" w:space="0" w:color="auto"/>
              </w:divBdr>
            </w:div>
          </w:divsChild>
        </w:div>
        <w:div w:id="2131313420">
          <w:marLeft w:val="0"/>
          <w:marRight w:val="0"/>
          <w:marTop w:val="0"/>
          <w:marBottom w:val="0"/>
          <w:divBdr>
            <w:top w:val="none" w:sz="0" w:space="0" w:color="auto"/>
            <w:left w:val="none" w:sz="0" w:space="0" w:color="auto"/>
            <w:bottom w:val="none" w:sz="0" w:space="0" w:color="auto"/>
            <w:right w:val="none" w:sz="0" w:space="0" w:color="auto"/>
          </w:divBdr>
        </w:div>
        <w:div w:id="463620595">
          <w:marLeft w:val="0"/>
          <w:marRight w:val="0"/>
          <w:marTop w:val="0"/>
          <w:marBottom w:val="0"/>
          <w:divBdr>
            <w:top w:val="none" w:sz="0" w:space="0" w:color="auto"/>
            <w:left w:val="none" w:sz="0" w:space="0" w:color="auto"/>
            <w:bottom w:val="none" w:sz="0" w:space="0" w:color="auto"/>
            <w:right w:val="none" w:sz="0" w:space="0" w:color="auto"/>
          </w:divBdr>
          <w:divsChild>
            <w:div w:id="1552568913">
              <w:marLeft w:val="0"/>
              <w:marRight w:val="0"/>
              <w:marTop w:val="0"/>
              <w:marBottom w:val="0"/>
              <w:divBdr>
                <w:top w:val="none" w:sz="0" w:space="0" w:color="auto"/>
                <w:left w:val="none" w:sz="0" w:space="0" w:color="auto"/>
                <w:bottom w:val="none" w:sz="0" w:space="0" w:color="auto"/>
                <w:right w:val="none" w:sz="0" w:space="0" w:color="auto"/>
              </w:divBdr>
              <w:divsChild>
                <w:div w:id="1029985096">
                  <w:marLeft w:val="0"/>
                  <w:marRight w:val="0"/>
                  <w:marTop w:val="0"/>
                  <w:marBottom w:val="0"/>
                  <w:divBdr>
                    <w:top w:val="none" w:sz="0" w:space="0" w:color="auto"/>
                    <w:left w:val="none" w:sz="0" w:space="0" w:color="auto"/>
                    <w:bottom w:val="none" w:sz="0" w:space="0" w:color="auto"/>
                    <w:right w:val="none" w:sz="0" w:space="0" w:color="auto"/>
                  </w:divBdr>
                </w:div>
                <w:div w:id="632830997">
                  <w:marLeft w:val="0"/>
                  <w:marRight w:val="0"/>
                  <w:marTop w:val="0"/>
                  <w:marBottom w:val="0"/>
                  <w:divBdr>
                    <w:top w:val="none" w:sz="0" w:space="0" w:color="auto"/>
                    <w:left w:val="none" w:sz="0" w:space="0" w:color="auto"/>
                    <w:bottom w:val="none" w:sz="0" w:space="0" w:color="auto"/>
                    <w:right w:val="none" w:sz="0" w:space="0" w:color="auto"/>
                  </w:divBdr>
                </w:div>
                <w:div w:id="191412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703">
          <w:marLeft w:val="0"/>
          <w:marRight w:val="0"/>
          <w:marTop w:val="0"/>
          <w:marBottom w:val="0"/>
          <w:divBdr>
            <w:top w:val="none" w:sz="0" w:space="0" w:color="auto"/>
            <w:left w:val="none" w:sz="0" w:space="0" w:color="auto"/>
            <w:bottom w:val="none" w:sz="0" w:space="0" w:color="auto"/>
            <w:right w:val="none" w:sz="0" w:space="0" w:color="auto"/>
          </w:divBdr>
          <w:divsChild>
            <w:div w:id="2130851705">
              <w:marLeft w:val="0"/>
              <w:marRight w:val="0"/>
              <w:marTop w:val="180"/>
              <w:marBottom w:val="45"/>
              <w:divBdr>
                <w:top w:val="none" w:sz="0" w:space="0" w:color="auto"/>
                <w:left w:val="none" w:sz="0" w:space="0" w:color="auto"/>
                <w:bottom w:val="none" w:sz="0" w:space="0" w:color="auto"/>
                <w:right w:val="none" w:sz="0" w:space="0" w:color="auto"/>
              </w:divBdr>
            </w:div>
            <w:div w:id="429666100">
              <w:marLeft w:val="0"/>
              <w:marRight w:val="0"/>
              <w:marTop w:val="0"/>
              <w:marBottom w:val="0"/>
              <w:divBdr>
                <w:top w:val="none" w:sz="0" w:space="0" w:color="auto"/>
                <w:left w:val="none" w:sz="0" w:space="0" w:color="auto"/>
                <w:bottom w:val="none" w:sz="0" w:space="0" w:color="auto"/>
                <w:right w:val="none" w:sz="0" w:space="0" w:color="auto"/>
              </w:divBdr>
              <w:divsChild>
                <w:div w:id="802160811">
                  <w:marLeft w:val="0"/>
                  <w:marRight w:val="0"/>
                  <w:marTop w:val="0"/>
                  <w:marBottom w:val="0"/>
                  <w:divBdr>
                    <w:top w:val="none" w:sz="0" w:space="0" w:color="auto"/>
                    <w:left w:val="none" w:sz="0" w:space="0" w:color="auto"/>
                    <w:bottom w:val="none" w:sz="0" w:space="0" w:color="auto"/>
                    <w:right w:val="none" w:sz="0" w:space="0" w:color="auto"/>
                  </w:divBdr>
                </w:div>
                <w:div w:id="988823783">
                  <w:marLeft w:val="0"/>
                  <w:marRight w:val="0"/>
                  <w:marTop w:val="0"/>
                  <w:marBottom w:val="0"/>
                  <w:divBdr>
                    <w:top w:val="none" w:sz="0" w:space="0" w:color="auto"/>
                    <w:left w:val="none" w:sz="0" w:space="0" w:color="auto"/>
                    <w:bottom w:val="none" w:sz="0" w:space="0" w:color="auto"/>
                    <w:right w:val="none" w:sz="0" w:space="0" w:color="auto"/>
                  </w:divBdr>
                </w:div>
                <w:div w:id="252131528">
                  <w:marLeft w:val="0"/>
                  <w:marRight w:val="0"/>
                  <w:marTop w:val="0"/>
                  <w:marBottom w:val="0"/>
                  <w:divBdr>
                    <w:top w:val="none" w:sz="0" w:space="0" w:color="auto"/>
                    <w:left w:val="none" w:sz="0" w:space="0" w:color="auto"/>
                    <w:bottom w:val="none" w:sz="0" w:space="0" w:color="auto"/>
                    <w:right w:val="none" w:sz="0" w:space="0" w:color="auto"/>
                  </w:divBdr>
                </w:div>
                <w:div w:id="673652887">
                  <w:marLeft w:val="0"/>
                  <w:marRight w:val="0"/>
                  <w:marTop w:val="0"/>
                  <w:marBottom w:val="0"/>
                  <w:divBdr>
                    <w:top w:val="none" w:sz="0" w:space="0" w:color="auto"/>
                    <w:left w:val="none" w:sz="0" w:space="0" w:color="auto"/>
                    <w:bottom w:val="none" w:sz="0" w:space="0" w:color="auto"/>
                    <w:right w:val="none" w:sz="0" w:space="0" w:color="auto"/>
                  </w:divBdr>
                </w:div>
                <w:div w:id="1341928923">
                  <w:marLeft w:val="0"/>
                  <w:marRight w:val="0"/>
                  <w:marTop w:val="0"/>
                  <w:marBottom w:val="0"/>
                  <w:divBdr>
                    <w:top w:val="none" w:sz="0" w:space="0" w:color="auto"/>
                    <w:left w:val="none" w:sz="0" w:space="0" w:color="auto"/>
                    <w:bottom w:val="none" w:sz="0" w:space="0" w:color="auto"/>
                    <w:right w:val="none" w:sz="0" w:space="0" w:color="auto"/>
                  </w:divBdr>
                </w:div>
                <w:div w:id="920061103">
                  <w:marLeft w:val="0"/>
                  <w:marRight w:val="0"/>
                  <w:marTop w:val="0"/>
                  <w:marBottom w:val="0"/>
                  <w:divBdr>
                    <w:top w:val="none" w:sz="0" w:space="0" w:color="auto"/>
                    <w:left w:val="none" w:sz="0" w:space="0" w:color="auto"/>
                    <w:bottom w:val="none" w:sz="0" w:space="0" w:color="auto"/>
                    <w:right w:val="none" w:sz="0" w:space="0" w:color="auto"/>
                  </w:divBdr>
                </w:div>
                <w:div w:id="957681660">
                  <w:marLeft w:val="0"/>
                  <w:marRight w:val="0"/>
                  <w:marTop w:val="0"/>
                  <w:marBottom w:val="0"/>
                  <w:divBdr>
                    <w:top w:val="none" w:sz="0" w:space="0" w:color="auto"/>
                    <w:left w:val="none" w:sz="0" w:space="0" w:color="auto"/>
                    <w:bottom w:val="none" w:sz="0" w:space="0" w:color="auto"/>
                    <w:right w:val="none" w:sz="0" w:space="0" w:color="auto"/>
                  </w:divBdr>
                </w:div>
                <w:div w:id="166529615">
                  <w:marLeft w:val="0"/>
                  <w:marRight w:val="0"/>
                  <w:marTop w:val="0"/>
                  <w:marBottom w:val="0"/>
                  <w:divBdr>
                    <w:top w:val="none" w:sz="0" w:space="0" w:color="auto"/>
                    <w:left w:val="none" w:sz="0" w:space="0" w:color="auto"/>
                    <w:bottom w:val="none" w:sz="0" w:space="0" w:color="auto"/>
                    <w:right w:val="none" w:sz="0" w:space="0" w:color="auto"/>
                  </w:divBdr>
                </w:div>
                <w:div w:id="2077438760">
                  <w:marLeft w:val="0"/>
                  <w:marRight w:val="0"/>
                  <w:marTop w:val="0"/>
                  <w:marBottom w:val="0"/>
                  <w:divBdr>
                    <w:top w:val="none" w:sz="0" w:space="0" w:color="auto"/>
                    <w:left w:val="none" w:sz="0" w:space="0" w:color="auto"/>
                    <w:bottom w:val="none" w:sz="0" w:space="0" w:color="auto"/>
                    <w:right w:val="none" w:sz="0" w:space="0" w:color="auto"/>
                  </w:divBdr>
                </w:div>
                <w:div w:id="2064284786">
                  <w:marLeft w:val="0"/>
                  <w:marRight w:val="0"/>
                  <w:marTop w:val="0"/>
                  <w:marBottom w:val="0"/>
                  <w:divBdr>
                    <w:top w:val="none" w:sz="0" w:space="0" w:color="auto"/>
                    <w:left w:val="none" w:sz="0" w:space="0" w:color="auto"/>
                    <w:bottom w:val="none" w:sz="0" w:space="0" w:color="auto"/>
                    <w:right w:val="none" w:sz="0" w:space="0" w:color="auto"/>
                  </w:divBdr>
                </w:div>
                <w:div w:id="107224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5721">
          <w:marLeft w:val="0"/>
          <w:marRight w:val="0"/>
          <w:marTop w:val="0"/>
          <w:marBottom w:val="0"/>
          <w:divBdr>
            <w:top w:val="none" w:sz="0" w:space="0" w:color="auto"/>
            <w:left w:val="none" w:sz="0" w:space="0" w:color="auto"/>
            <w:bottom w:val="none" w:sz="0" w:space="0" w:color="auto"/>
            <w:right w:val="none" w:sz="0" w:space="0" w:color="auto"/>
          </w:divBdr>
        </w:div>
        <w:div w:id="242374282">
          <w:marLeft w:val="0"/>
          <w:marRight w:val="0"/>
          <w:marTop w:val="180"/>
          <w:marBottom w:val="45"/>
          <w:divBdr>
            <w:top w:val="none" w:sz="0" w:space="0" w:color="auto"/>
            <w:left w:val="none" w:sz="0" w:space="0" w:color="auto"/>
            <w:bottom w:val="none" w:sz="0" w:space="0" w:color="auto"/>
            <w:right w:val="none" w:sz="0" w:space="0" w:color="auto"/>
          </w:divBdr>
        </w:div>
        <w:div w:id="1170293273">
          <w:marLeft w:val="0"/>
          <w:marRight w:val="0"/>
          <w:marTop w:val="0"/>
          <w:marBottom w:val="0"/>
          <w:divBdr>
            <w:top w:val="none" w:sz="0" w:space="0" w:color="auto"/>
            <w:left w:val="none" w:sz="0" w:space="0" w:color="auto"/>
            <w:bottom w:val="none" w:sz="0" w:space="0" w:color="auto"/>
            <w:right w:val="none" w:sz="0" w:space="0" w:color="auto"/>
          </w:divBdr>
          <w:divsChild>
            <w:div w:id="356083661">
              <w:marLeft w:val="0"/>
              <w:marRight w:val="0"/>
              <w:marTop w:val="0"/>
              <w:marBottom w:val="0"/>
              <w:divBdr>
                <w:top w:val="none" w:sz="0" w:space="0" w:color="auto"/>
                <w:left w:val="none" w:sz="0" w:space="0" w:color="auto"/>
                <w:bottom w:val="none" w:sz="0" w:space="0" w:color="auto"/>
                <w:right w:val="none" w:sz="0" w:space="0" w:color="auto"/>
              </w:divBdr>
              <w:divsChild>
                <w:div w:id="353383865">
                  <w:marLeft w:val="0"/>
                  <w:marRight w:val="0"/>
                  <w:marTop w:val="180"/>
                  <w:marBottom w:val="45"/>
                  <w:divBdr>
                    <w:top w:val="none" w:sz="0" w:space="0" w:color="auto"/>
                    <w:left w:val="none" w:sz="0" w:space="0" w:color="auto"/>
                    <w:bottom w:val="none" w:sz="0" w:space="0" w:color="auto"/>
                    <w:right w:val="none" w:sz="0" w:space="0" w:color="auto"/>
                  </w:divBdr>
                </w:div>
                <w:div w:id="281348048">
                  <w:marLeft w:val="0"/>
                  <w:marRight w:val="0"/>
                  <w:marTop w:val="0"/>
                  <w:marBottom w:val="0"/>
                  <w:divBdr>
                    <w:top w:val="none" w:sz="0" w:space="0" w:color="auto"/>
                    <w:left w:val="none" w:sz="0" w:space="0" w:color="auto"/>
                    <w:bottom w:val="none" w:sz="0" w:space="0" w:color="auto"/>
                    <w:right w:val="none" w:sz="0" w:space="0" w:color="auto"/>
                  </w:divBdr>
                </w:div>
                <w:div w:id="48886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3223">
          <w:marLeft w:val="0"/>
          <w:marRight w:val="0"/>
          <w:marTop w:val="180"/>
          <w:marBottom w:val="45"/>
          <w:divBdr>
            <w:top w:val="none" w:sz="0" w:space="0" w:color="auto"/>
            <w:left w:val="none" w:sz="0" w:space="0" w:color="auto"/>
            <w:bottom w:val="none" w:sz="0" w:space="0" w:color="auto"/>
            <w:right w:val="none" w:sz="0" w:space="0" w:color="auto"/>
          </w:divBdr>
        </w:div>
        <w:div w:id="1664891753">
          <w:marLeft w:val="0"/>
          <w:marRight w:val="0"/>
          <w:marTop w:val="180"/>
          <w:marBottom w:val="45"/>
          <w:divBdr>
            <w:top w:val="none" w:sz="0" w:space="0" w:color="auto"/>
            <w:left w:val="none" w:sz="0" w:space="0" w:color="auto"/>
            <w:bottom w:val="none" w:sz="0" w:space="0" w:color="auto"/>
            <w:right w:val="none" w:sz="0" w:space="0" w:color="auto"/>
          </w:divBdr>
        </w:div>
        <w:div w:id="1218593191">
          <w:marLeft w:val="0"/>
          <w:marRight w:val="0"/>
          <w:marTop w:val="0"/>
          <w:marBottom w:val="0"/>
          <w:divBdr>
            <w:top w:val="none" w:sz="0" w:space="0" w:color="auto"/>
            <w:left w:val="none" w:sz="0" w:space="0" w:color="auto"/>
            <w:bottom w:val="none" w:sz="0" w:space="0" w:color="auto"/>
            <w:right w:val="none" w:sz="0" w:space="0" w:color="auto"/>
          </w:divBdr>
        </w:div>
        <w:div w:id="1454590792">
          <w:marLeft w:val="0"/>
          <w:marRight w:val="0"/>
          <w:marTop w:val="0"/>
          <w:marBottom w:val="0"/>
          <w:divBdr>
            <w:top w:val="none" w:sz="0" w:space="0" w:color="auto"/>
            <w:left w:val="none" w:sz="0" w:space="0" w:color="auto"/>
            <w:bottom w:val="none" w:sz="0" w:space="0" w:color="auto"/>
            <w:right w:val="none" w:sz="0" w:space="0" w:color="auto"/>
          </w:divBdr>
          <w:divsChild>
            <w:div w:id="701247497">
              <w:marLeft w:val="0"/>
              <w:marRight w:val="0"/>
              <w:marTop w:val="0"/>
              <w:marBottom w:val="0"/>
              <w:divBdr>
                <w:top w:val="none" w:sz="0" w:space="0" w:color="auto"/>
                <w:left w:val="none" w:sz="0" w:space="0" w:color="auto"/>
                <w:bottom w:val="none" w:sz="0" w:space="0" w:color="auto"/>
                <w:right w:val="none" w:sz="0" w:space="0" w:color="auto"/>
              </w:divBdr>
              <w:divsChild>
                <w:div w:id="596711316">
                  <w:marLeft w:val="0"/>
                  <w:marRight w:val="0"/>
                  <w:marTop w:val="75"/>
                  <w:marBottom w:val="75"/>
                  <w:divBdr>
                    <w:top w:val="none" w:sz="0" w:space="0" w:color="auto"/>
                    <w:left w:val="none" w:sz="0" w:space="0" w:color="auto"/>
                    <w:bottom w:val="none" w:sz="0" w:space="0" w:color="auto"/>
                    <w:right w:val="none" w:sz="0" w:space="0" w:color="auto"/>
                  </w:divBdr>
                  <w:divsChild>
                    <w:div w:id="1025523904">
                      <w:marLeft w:val="0"/>
                      <w:marRight w:val="0"/>
                      <w:marTop w:val="0"/>
                      <w:marBottom w:val="0"/>
                      <w:divBdr>
                        <w:top w:val="none" w:sz="0" w:space="0" w:color="auto"/>
                        <w:left w:val="none" w:sz="0" w:space="0" w:color="auto"/>
                        <w:bottom w:val="none" w:sz="0" w:space="0" w:color="auto"/>
                        <w:right w:val="none" w:sz="0" w:space="0" w:color="auto"/>
                      </w:divBdr>
                    </w:div>
                    <w:div w:id="107624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794982">
          <w:marLeft w:val="0"/>
          <w:marRight w:val="0"/>
          <w:marTop w:val="0"/>
          <w:marBottom w:val="0"/>
          <w:divBdr>
            <w:top w:val="none" w:sz="0" w:space="0" w:color="auto"/>
            <w:left w:val="none" w:sz="0" w:space="0" w:color="auto"/>
            <w:bottom w:val="none" w:sz="0" w:space="0" w:color="auto"/>
            <w:right w:val="none" w:sz="0" w:space="0" w:color="auto"/>
          </w:divBdr>
        </w:div>
        <w:div w:id="574586004">
          <w:marLeft w:val="0"/>
          <w:marRight w:val="0"/>
          <w:marTop w:val="0"/>
          <w:marBottom w:val="0"/>
          <w:divBdr>
            <w:top w:val="none" w:sz="0" w:space="0" w:color="auto"/>
            <w:left w:val="none" w:sz="0" w:space="0" w:color="auto"/>
            <w:bottom w:val="none" w:sz="0" w:space="0" w:color="auto"/>
            <w:right w:val="none" w:sz="0" w:space="0" w:color="auto"/>
          </w:divBdr>
          <w:divsChild>
            <w:div w:id="151994857">
              <w:marLeft w:val="0"/>
              <w:marRight w:val="0"/>
              <w:marTop w:val="0"/>
              <w:marBottom w:val="0"/>
              <w:divBdr>
                <w:top w:val="none" w:sz="0" w:space="0" w:color="auto"/>
                <w:left w:val="none" w:sz="0" w:space="0" w:color="auto"/>
                <w:bottom w:val="none" w:sz="0" w:space="0" w:color="auto"/>
                <w:right w:val="none" w:sz="0" w:space="0" w:color="auto"/>
              </w:divBdr>
              <w:divsChild>
                <w:div w:id="1533762109">
                  <w:marLeft w:val="0"/>
                  <w:marRight w:val="0"/>
                  <w:marTop w:val="75"/>
                  <w:marBottom w:val="75"/>
                  <w:divBdr>
                    <w:top w:val="none" w:sz="0" w:space="0" w:color="auto"/>
                    <w:left w:val="none" w:sz="0" w:space="0" w:color="auto"/>
                    <w:bottom w:val="none" w:sz="0" w:space="0" w:color="auto"/>
                    <w:right w:val="none" w:sz="0" w:space="0" w:color="auto"/>
                  </w:divBdr>
                  <w:divsChild>
                    <w:div w:id="1396968444">
                      <w:marLeft w:val="0"/>
                      <w:marRight w:val="0"/>
                      <w:marTop w:val="0"/>
                      <w:marBottom w:val="0"/>
                      <w:divBdr>
                        <w:top w:val="none" w:sz="0" w:space="0" w:color="auto"/>
                        <w:left w:val="none" w:sz="0" w:space="0" w:color="auto"/>
                        <w:bottom w:val="none" w:sz="0" w:space="0" w:color="auto"/>
                        <w:right w:val="none" w:sz="0" w:space="0" w:color="auto"/>
                      </w:divBdr>
                    </w:div>
                    <w:div w:id="33708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886936">
          <w:marLeft w:val="0"/>
          <w:marRight w:val="0"/>
          <w:marTop w:val="0"/>
          <w:marBottom w:val="0"/>
          <w:divBdr>
            <w:top w:val="none" w:sz="0" w:space="0" w:color="auto"/>
            <w:left w:val="none" w:sz="0" w:space="0" w:color="auto"/>
            <w:bottom w:val="none" w:sz="0" w:space="0" w:color="auto"/>
            <w:right w:val="none" w:sz="0" w:space="0" w:color="auto"/>
          </w:divBdr>
        </w:div>
        <w:div w:id="941491490">
          <w:marLeft w:val="0"/>
          <w:marRight w:val="0"/>
          <w:marTop w:val="0"/>
          <w:marBottom w:val="0"/>
          <w:divBdr>
            <w:top w:val="none" w:sz="0" w:space="0" w:color="auto"/>
            <w:left w:val="none" w:sz="0" w:space="0" w:color="auto"/>
            <w:bottom w:val="none" w:sz="0" w:space="0" w:color="auto"/>
            <w:right w:val="none" w:sz="0" w:space="0" w:color="auto"/>
          </w:divBdr>
          <w:divsChild>
            <w:div w:id="403454848">
              <w:marLeft w:val="0"/>
              <w:marRight w:val="0"/>
              <w:marTop w:val="0"/>
              <w:marBottom w:val="0"/>
              <w:divBdr>
                <w:top w:val="none" w:sz="0" w:space="0" w:color="auto"/>
                <w:left w:val="none" w:sz="0" w:space="0" w:color="auto"/>
                <w:bottom w:val="none" w:sz="0" w:space="0" w:color="auto"/>
                <w:right w:val="none" w:sz="0" w:space="0" w:color="auto"/>
              </w:divBdr>
              <w:divsChild>
                <w:div w:id="1013612050">
                  <w:marLeft w:val="0"/>
                  <w:marRight w:val="0"/>
                  <w:marTop w:val="75"/>
                  <w:marBottom w:val="75"/>
                  <w:divBdr>
                    <w:top w:val="none" w:sz="0" w:space="0" w:color="auto"/>
                    <w:left w:val="none" w:sz="0" w:space="0" w:color="auto"/>
                    <w:bottom w:val="none" w:sz="0" w:space="0" w:color="auto"/>
                    <w:right w:val="none" w:sz="0" w:space="0" w:color="auto"/>
                  </w:divBdr>
                  <w:divsChild>
                    <w:div w:id="508181992">
                      <w:marLeft w:val="0"/>
                      <w:marRight w:val="0"/>
                      <w:marTop w:val="0"/>
                      <w:marBottom w:val="0"/>
                      <w:divBdr>
                        <w:top w:val="none" w:sz="0" w:space="0" w:color="auto"/>
                        <w:left w:val="none" w:sz="0" w:space="0" w:color="auto"/>
                        <w:bottom w:val="none" w:sz="0" w:space="0" w:color="auto"/>
                        <w:right w:val="none" w:sz="0" w:space="0" w:color="auto"/>
                      </w:divBdr>
                    </w:div>
                    <w:div w:id="169653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957279">
          <w:marLeft w:val="0"/>
          <w:marRight w:val="0"/>
          <w:marTop w:val="0"/>
          <w:marBottom w:val="0"/>
          <w:divBdr>
            <w:top w:val="none" w:sz="0" w:space="0" w:color="auto"/>
            <w:left w:val="none" w:sz="0" w:space="0" w:color="auto"/>
            <w:bottom w:val="none" w:sz="0" w:space="0" w:color="auto"/>
            <w:right w:val="none" w:sz="0" w:space="0" w:color="auto"/>
          </w:divBdr>
        </w:div>
        <w:div w:id="1928534966">
          <w:marLeft w:val="0"/>
          <w:marRight w:val="0"/>
          <w:marTop w:val="0"/>
          <w:marBottom w:val="0"/>
          <w:divBdr>
            <w:top w:val="none" w:sz="0" w:space="0" w:color="auto"/>
            <w:left w:val="none" w:sz="0" w:space="0" w:color="auto"/>
            <w:bottom w:val="none" w:sz="0" w:space="0" w:color="auto"/>
            <w:right w:val="none" w:sz="0" w:space="0" w:color="auto"/>
          </w:divBdr>
          <w:divsChild>
            <w:div w:id="1726027514">
              <w:marLeft w:val="0"/>
              <w:marRight w:val="0"/>
              <w:marTop w:val="0"/>
              <w:marBottom w:val="0"/>
              <w:divBdr>
                <w:top w:val="none" w:sz="0" w:space="0" w:color="auto"/>
                <w:left w:val="none" w:sz="0" w:space="0" w:color="auto"/>
                <w:bottom w:val="none" w:sz="0" w:space="0" w:color="auto"/>
                <w:right w:val="none" w:sz="0" w:space="0" w:color="auto"/>
              </w:divBdr>
              <w:divsChild>
                <w:div w:id="1631276991">
                  <w:marLeft w:val="0"/>
                  <w:marRight w:val="0"/>
                  <w:marTop w:val="75"/>
                  <w:marBottom w:val="75"/>
                  <w:divBdr>
                    <w:top w:val="none" w:sz="0" w:space="0" w:color="auto"/>
                    <w:left w:val="none" w:sz="0" w:space="0" w:color="auto"/>
                    <w:bottom w:val="none" w:sz="0" w:space="0" w:color="auto"/>
                    <w:right w:val="none" w:sz="0" w:space="0" w:color="auto"/>
                  </w:divBdr>
                  <w:divsChild>
                    <w:div w:id="1874147602">
                      <w:marLeft w:val="0"/>
                      <w:marRight w:val="0"/>
                      <w:marTop w:val="0"/>
                      <w:marBottom w:val="0"/>
                      <w:divBdr>
                        <w:top w:val="none" w:sz="0" w:space="0" w:color="auto"/>
                        <w:left w:val="none" w:sz="0" w:space="0" w:color="auto"/>
                        <w:bottom w:val="none" w:sz="0" w:space="0" w:color="auto"/>
                        <w:right w:val="none" w:sz="0" w:space="0" w:color="auto"/>
                      </w:divBdr>
                    </w:div>
                    <w:div w:id="199606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879846">
          <w:marLeft w:val="0"/>
          <w:marRight w:val="0"/>
          <w:marTop w:val="0"/>
          <w:marBottom w:val="0"/>
          <w:divBdr>
            <w:top w:val="none" w:sz="0" w:space="0" w:color="auto"/>
            <w:left w:val="none" w:sz="0" w:space="0" w:color="auto"/>
            <w:bottom w:val="none" w:sz="0" w:space="0" w:color="auto"/>
            <w:right w:val="none" w:sz="0" w:space="0" w:color="auto"/>
          </w:divBdr>
        </w:div>
        <w:div w:id="603342207">
          <w:marLeft w:val="0"/>
          <w:marRight w:val="0"/>
          <w:marTop w:val="0"/>
          <w:marBottom w:val="0"/>
          <w:divBdr>
            <w:top w:val="none" w:sz="0" w:space="0" w:color="auto"/>
            <w:left w:val="none" w:sz="0" w:space="0" w:color="auto"/>
            <w:bottom w:val="none" w:sz="0" w:space="0" w:color="auto"/>
            <w:right w:val="none" w:sz="0" w:space="0" w:color="auto"/>
          </w:divBdr>
          <w:divsChild>
            <w:div w:id="367417931">
              <w:marLeft w:val="0"/>
              <w:marRight w:val="0"/>
              <w:marTop w:val="0"/>
              <w:marBottom w:val="0"/>
              <w:divBdr>
                <w:top w:val="none" w:sz="0" w:space="0" w:color="auto"/>
                <w:left w:val="none" w:sz="0" w:space="0" w:color="auto"/>
                <w:bottom w:val="none" w:sz="0" w:space="0" w:color="auto"/>
                <w:right w:val="none" w:sz="0" w:space="0" w:color="auto"/>
              </w:divBdr>
              <w:divsChild>
                <w:div w:id="2032797657">
                  <w:marLeft w:val="0"/>
                  <w:marRight w:val="0"/>
                  <w:marTop w:val="75"/>
                  <w:marBottom w:val="75"/>
                  <w:divBdr>
                    <w:top w:val="none" w:sz="0" w:space="0" w:color="auto"/>
                    <w:left w:val="none" w:sz="0" w:space="0" w:color="auto"/>
                    <w:bottom w:val="none" w:sz="0" w:space="0" w:color="auto"/>
                    <w:right w:val="none" w:sz="0" w:space="0" w:color="auto"/>
                  </w:divBdr>
                  <w:divsChild>
                    <w:div w:id="1269848106">
                      <w:marLeft w:val="0"/>
                      <w:marRight w:val="0"/>
                      <w:marTop w:val="0"/>
                      <w:marBottom w:val="0"/>
                      <w:divBdr>
                        <w:top w:val="none" w:sz="0" w:space="0" w:color="auto"/>
                        <w:left w:val="none" w:sz="0" w:space="0" w:color="auto"/>
                        <w:bottom w:val="none" w:sz="0" w:space="0" w:color="auto"/>
                        <w:right w:val="none" w:sz="0" w:space="0" w:color="auto"/>
                      </w:divBdr>
                    </w:div>
                    <w:div w:id="154489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113900">
          <w:marLeft w:val="0"/>
          <w:marRight w:val="0"/>
          <w:marTop w:val="0"/>
          <w:marBottom w:val="0"/>
          <w:divBdr>
            <w:top w:val="none" w:sz="0" w:space="0" w:color="auto"/>
            <w:left w:val="none" w:sz="0" w:space="0" w:color="auto"/>
            <w:bottom w:val="none" w:sz="0" w:space="0" w:color="auto"/>
            <w:right w:val="none" w:sz="0" w:space="0" w:color="auto"/>
          </w:divBdr>
        </w:div>
        <w:div w:id="1821537176">
          <w:marLeft w:val="0"/>
          <w:marRight w:val="0"/>
          <w:marTop w:val="0"/>
          <w:marBottom w:val="0"/>
          <w:divBdr>
            <w:top w:val="none" w:sz="0" w:space="0" w:color="auto"/>
            <w:left w:val="none" w:sz="0" w:space="0" w:color="auto"/>
            <w:bottom w:val="none" w:sz="0" w:space="0" w:color="auto"/>
            <w:right w:val="none" w:sz="0" w:space="0" w:color="auto"/>
          </w:divBdr>
          <w:divsChild>
            <w:div w:id="769933996">
              <w:marLeft w:val="0"/>
              <w:marRight w:val="0"/>
              <w:marTop w:val="0"/>
              <w:marBottom w:val="0"/>
              <w:divBdr>
                <w:top w:val="none" w:sz="0" w:space="0" w:color="auto"/>
                <w:left w:val="none" w:sz="0" w:space="0" w:color="auto"/>
                <w:bottom w:val="none" w:sz="0" w:space="0" w:color="auto"/>
                <w:right w:val="none" w:sz="0" w:space="0" w:color="auto"/>
              </w:divBdr>
              <w:divsChild>
                <w:div w:id="800460785">
                  <w:marLeft w:val="0"/>
                  <w:marRight w:val="0"/>
                  <w:marTop w:val="75"/>
                  <w:marBottom w:val="75"/>
                  <w:divBdr>
                    <w:top w:val="none" w:sz="0" w:space="0" w:color="auto"/>
                    <w:left w:val="none" w:sz="0" w:space="0" w:color="auto"/>
                    <w:bottom w:val="none" w:sz="0" w:space="0" w:color="auto"/>
                    <w:right w:val="none" w:sz="0" w:space="0" w:color="auto"/>
                  </w:divBdr>
                  <w:divsChild>
                    <w:div w:id="352733765">
                      <w:marLeft w:val="0"/>
                      <w:marRight w:val="0"/>
                      <w:marTop w:val="0"/>
                      <w:marBottom w:val="0"/>
                      <w:divBdr>
                        <w:top w:val="none" w:sz="0" w:space="0" w:color="auto"/>
                        <w:left w:val="none" w:sz="0" w:space="0" w:color="auto"/>
                        <w:bottom w:val="none" w:sz="0" w:space="0" w:color="auto"/>
                        <w:right w:val="none" w:sz="0" w:space="0" w:color="auto"/>
                      </w:divBdr>
                    </w:div>
                    <w:div w:id="2419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958741">
          <w:marLeft w:val="0"/>
          <w:marRight w:val="0"/>
          <w:marTop w:val="0"/>
          <w:marBottom w:val="0"/>
          <w:divBdr>
            <w:top w:val="none" w:sz="0" w:space="0" w:color="auto"/>
            <w:left w:val="none" w:sz="0" w:space="0" w:color="auto"/>
            <w:bottom w:val="none" w:sz="0" w:space="0" w:color="auto"/>
            <w:right w:val="none" w:sz="0" w:space="0" w:color="auto"/>
          </w:divBdr>
        </w:div>
        <w:div w:id="1393189542">
          <w:marLeft w:val="0"/>
          <w:marRight w:val="0"/>
          <w:marTop w:val="0"/>
          <w:marBottom w:val="0"/>
          <w:divBdr>
            <w:top w:val="none" w:sz="0" w:space="0" w:color="auto"/>
            <w:left w:val="none" w:sz="0" w:space="0" w:color="auto"/>
            <w:bottom w:val="none" w:sz="0" w:space="0" w:color="auto"/>
            <w:right w:val="none" w:sz="0" w:space="0" w:color="auto"/>
          </w:divBdr>
          <w:divsChild>
            <w:div w:id="203758296">
              <w:marLeft w:val="0"/>
              <w:marRight w:val="0"/>
              <w:marTop w:val="0"/>
              <w:marBottom w:val="0"/>
              <w:divBdr>
                <w:top w:val="none" w:sz="0" w:space="0" w:color="auto"/>
                <w:left w:val="none" w:sz="0" w:space="0" w:color="auto"/>
                <w:bottom w:val="none" w:sz="0" w:space="0" w:color="auto"/>
                <w:right w:val="none" w:sz="0" w:space="0" w:color="auto"/>
              </w:divBdr>
              <w:divsChild>
                <w:div w:id="473984955">
                  <w:marLeft w:val="0"/>
                  <w:marRight w:val="0"/>
                  <w:marTop w:val="75"/>
                  <w:marBottom w:val="75"/>
                  <w:divBdr>
                    <w:top w:val="none" w:sz="0" w:space="0" w:color="auto"/>
                    <w:left w:val="none" w:sz="0" w:space="0" w:color="auto"/>
                    <w:bottom w:val="none" w:sz="0" w:space="0" w:color="auto"/>
                    <w:right w:val="none" w:sz="0" w:space="0" w:color="auto"/>
                  </w:divBdr>
                  <w:divsChild>
                    <w:div w:id="856818747">
                      <w:marLeft w:val="0"/>
                      <w:marRight w:val="0"/>
                      <w:marTop w:val="0"/>
                      <w:marBottom w:val="0"/>
                      <w:divBdr>
                        <w:top w:val="none" w:sz="0" w:space="0" w:color="auto"/>
                        <w:left w:val="none" w:sz="0" w:space="0" w:color="auto"/>
                        <w:bottom w:val="none" w:sz="0" w:space="0" w:color="auto"/>
                        <w:right w:val="none" w:sz="0" w:space="0" w:color="auto"/>
                      </w:divBdr>
                    </w:div>
                    <w:div w:id="212942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407912">
          <w:marLeft w:val="0"/>
          <w:marRight w:val="0"/>
          <w:marTop w:val="0"/>
          <w:marBottom w:val="0"/>
          <w:divBdr>
            <w:top w:val="none" w:sz="0" w:space="0" w:color="auto"/>
            <w:left w:val="none" w:sz="0" w:space="0" w:color="auto"/>
            <w:bottom w:val="none" w:sz="0" w:space="0" w:color="auto"/>
            <w:right w:val="none" w:sz="0" w:space="0" w:color="auto"/>
          </w:divBdr>
        </w:div>
        <w:div w:id="1152210138">
          <w:marLeft w:val="0"/>
          <w:marRight w:val="0"/>
          <w:marTop w:val="0"/>
          <w:marBottom w:val="0"/>
          <w:divBdr>
            <w:top w:val="none" w:sz="0" w:space="0" w:color="auto"/>
            <w:left w:val="none" w:sz="0" w:space="0" w:color="auto"/>
            <w:bottom w:val="none" w:sz="0" w:space="0" w:color="auto"/>
            <w:right w:val="none" w:sz="0" w:space="0" w:color="auto"/>
          </w:divBdr>
          <w:divsChild>
            <w:div w:id="1322394802">
              <w:marLeft w:val="0"/>
              <w:marRight w:val="0"/>
              <w:marTop w:val="0"/>
              <w:marBottom w:val="0"/>
              <w:divBdr>
                <w:top w:val="none" w:sz="0" w:space="0" w:color="auto"/>
                <w:left w:val="none" w:sz="0" w:space="0" w:color="auto"/>
                <w:bottom w:val="none" w:sz="0" w:space="0" w:color="auto"/>
                <w:right w:val="none" w:sz="0" w:space="0" w:color="auto"/>
              </w:divBdr>
              <w:divsChild>
                <w:div w:id="641694757">
                  <w:marLeft w:val="0"/>
                  <w:marRight w:val="0"/>
                  <w:marTop w:val="75"/>
                  <w:marBottom w:val="75"/>
                  <w:divBdr>
                    <w:top w:val="none" w:sz="0" w:space="0" w:color="auto"/>
                    <w:left w:val="none" w:sz="0" w:space="0" w:color="auto"/>
                    <w:bottom w:val="none" w:sz="0" w:space="0" w:color="auto"/>
                    <w:right w:val="none" w:sz="0" w:space="0" w:color="auto"/>
                  </w:divBdr>
                  <w:divsChild>
                    <w:div w:id="653223270">
                      <w:marLeft w:val="0"/>
                      <w:marRight w:val="0"/>
                      <w:marTop w:val="0"/>
                      <w:marBottom w:val="0"/>
                      <w:divBdr>
                        <w:top w:val="none" w:sz="0" w:space="0" w:color="auto"/>
                        <w:left w:val="none" w:sz="0" w:space="0" w:color="auto"/>
                        <w:bottom w:val="none" w:sz="0" w:space="0" w:color="auto"/>
                        <w:right w:val="none" w:sz="0" w:space="0" w:color="auto"/>
                      </w:divBdr>
                    </w:div>
                    <w:div w:id="125312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235442">
          <w:marLeft w:val="0"/>
          <w:marRight w:val="0"/>
          <w:marTop w:val="0"/>
          <w:marBottom w:val="0"/>
          <w:divBdr>
            <w:top w:val="none" w:sz="0" w:space="0" w:color="auto"/>
            <w:left w:val="none" w:sz="0" w:space="0" w:color="auto"/>
            <w:bottom w:val="none" w:sz="0" w:space="0" w:color="auto"/>
            <w:right w:val="none" w:sz="0" w:space="0" w:color="auto"/>
          </w:divBdr>
        </w:div>
        <w:div w:id="1436824434">
          <w:marLeft w:val="0"/>
          <w:marRight w:val="0"/>
          <w:marTop w:val="0"/>
          <w:marBottom w:val="0"/>
          <w:divBdr>
            <w:top w:val="none" w:sz="0" w:space="0" w:color="auto"/>
            <w:left w:val="none" w:sz="0" w:space="0" w:color="auto"/>
            <w:bottom w:val="none" w:sz="0" w:space="0" w:color="auto"/>
            <w:right w:val="none" w:sz="0" w:space="0" w:color="auto"/>
          </w:divBdr>
          <w:divsChild>
            <w:div w:id="886532969">
              <w:marLeft w:val="0"/>
              <w:marRight w:val="0"/>
              <w:marTop w:val="0"/>
              <w:marBottom w:val="0"/>
              <w:divBdr>
                <w:top w:val="none" w:sz="0" w:space="0" w:color="auto"/>
                <w:left w:val="none" w:sz="0" w:space="0" w:color="auto"/>
                <w:bottom w:val="none" w:sz="0" w:space="0" w:color="auto"/>
                <w:right w:val="none" w:sz="0" w:space="0" w:color="auto"/>
              </w:divBdr>
              <w:divsChild>
                <w:div w:id="154882932">
                  <w:marLeft w:val="0"/>
                  <w:marRight w:val="0"/>
                  <w:marTop w:val="75"/>
                  <w:marBottom w:val="75"/>
                  <w:divBdr>
                    <w:top w:val="none" w:sz="0" w:space="0" w:color="auto"/>
                    <w:left w:val="none" w:sz="0" w:space="0" w:color="auto"/>
                    <w:bottom w:val="none" w:sz="0" w:space="0" w:color="auto"/>
                    <w:right w:val="none" w:sz="0" w:space="0" w:color="auto"/>
                  </w:divBdr>
                  <w:divsChild>
                    <w:div w:id="1174304277">
                      <w:marLeft w:val="0"/>
                      <w:marRight w:val="0"/>
                      <w:marTop w:val="0"/>
                      <w:marBottom w:val="0"/>
                      <w:divBdr>
                        <w:top w:val="none" w:sz="0" w:space="0" w:color="auto"/>
                        <w:left w:val="none" w:sz="0" w:space="0" w:color="auto"/>
                        <w:bottom w:val="none" w:sz="0" w:space="0" w:color="auto"/>
                        <w:right w:val="none" w:sz="0" w:space="0" w:color="auto"/>
                      </w:divBdr>
                    </w:div>
                    <w:div w:id="27946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641382">
          <w:marLeft w:val="0"/>
          <w:marRight w:val="0"/>
          <w:marTop w:val="0"/>
          <w:marBottom w:val="0"/>
          <w:divBdr>
            <w:top w:val="none" w:sz="0" w:space="0" w:color="auto"/>
            <w:left w:val="none" w:sz="0" w:space="0" w:color="auto"/>
            <w:bottom w:val="none" w:sz="0" w:space="0" w:color="auto"/>
            <w:right w:val="none" w:sz="0" w:space="0" w:color="auto"/>
          </w:divBdr>
        </w:div>
        <w:div w:id="773862328">
          <w:marLeft w:val="0"/>
          <w:marRight w:val="0"/>
          <w:marTop w:val="0"/>
          <w:marBottom w:val="0"/>
          <w:divBdr>
            <w:top w:val="none" w:sz="0" w:space="0" w:color="auto"/>
            <w:left w:val="none" w:sz="0" w:space="0" w:color="auto"/>
            <w:bottom w:val="none" w:sz="0" w:space="0" w:color="auto"/>
            <w:right w:val="none" w:sz="0" w:space="0" w:color="auto"/>
          </w:divBdr>
          <w:divsChild>
            <w:div w:id="283654569">
              <w:marLeft w:val="0"/>
              <w:marRight w:val="0"/>
              <w:marTop w:val="0"/>
              <w:marBottom w:val="0"/>
              <w:divBdr>
                <w:top w:val="none" w:sz="0" w:space="0" w:color="auto"/>
                <w:left w:val="none" w:sz="0" w:space="0" w:color="auto"/>
                <w:bottom w:val="none" w:sz="0" w:space="0" w:color="auto"/>
                <w:right w:val="none" w:sz="0" w:space="0" w:color="auto"/>
              </w:divBdr>
              <w:divsChild>
                <w:div w:id="1320187379">
                  <w:marLeft w:val="0"/>
                  <w:marRight w:val="0"/>
                  <w:marTop w:val="75"/>
                  <w:marBottom w:val="75"/>
                  <w:divBdr>
                    <w:top w:val="none" w:sz="0" w:space="0" w:color="auto"/>
                    <w:left w:val="none" w:sz="0" w:space="0" w:color="auto"/>
                    <w:bottom w:val="none" w:sz="0" w:space="0" w:color="auto"/>
                    <w:right w:val="none" w:sz="0" w:space="0" w:color="auto"/>
                  </w:divBdr>
                  <w:divsChild>
                    <w:div w:id="106853986">
                      <w:marLeft w:val="0"/>
                      <w:marRight w:val="0"/>
                      <w:marTop w:val="0"/>
                      <w:marBottom w:val="0"/>
                      <w:divBdr>
                        <w:top w:val="none" w:sz="0" w:space="0" w:color="auto"/>
                        <w:left w:val="none" w:sz="0" w:space="0" w:color="auto"/>
                        <w:bottom w:val="none" w:sz="0" w:space="0" w:color="auto"/>
                        <w:right w:val="none" w:sz="0" w:space="0" w:color="auto"/>
                      </w:divBdr>
                    </w:div>
                    <w:div w:id="132836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18378">
          <w:marLeft w:val="0"/>
          <w:marRight w:val="0"/>
          <w:marTop w:val="0"/>
          <w:marBottom w:val="0"/>
          <w:divBdr>
            <w:top w:val="none" w:sz="0" w:space="0" w:color="auto"/>
            <w:left w:val="none" w:sz="0" w:space="0" w:color="auto"/>
            <w:bottom w:val="none" w:sz="0" w:space="0" w:color="auto"/>
            <w:right w:val="none" w:sz="0" w:space="0" w:color="auto"/>
          </w:divBdr>
        </w:div>
        <w:div w:id="1846902275">
          <w:marLeft w:val="0"/>
          <w:marRight w:val="0"/>
          <w:marTop w:val="0"/>
          <w:marBottom w:val="0"/>
          <w:divBdr>
            <w:top w:val="none" w:sz="0" w:space="0" w:color="auto"/>
            <w:left w:val="none" w:sz="0" w:space="0" w:color="auto"/>
            <w:bottom w:val="none" w:sz="0" w:space="0" w:color="auto"/>
            <w:right w:val="none" w:sz="0" w:space="0" w:color="auto"/>
          </w:divBdr>
          <w:divsChild>
            <w:div w:id="359671930">
              <w:marLeft w:val="0"/>
              <w:marRight w:val="0"/>
              <w:marTop w:val="0"/>
              <w:marBottom w:val="0"/>
              <w:divBdr>
                <w:top w:val="none" w:sz="0" w:space="0" w:color="auto"/>
                <w:left w:val="none" w:sz="0" w:space="0" w:color="auto"/>
                <w:bottom w:val="none" w:sz="0" w:space="0" w:color="auto"/>
                <w:right w:val="none" w:sz="0" w:space="0" w:color="auto"/>
              </w:divBdr>
              <w:divsChild>
                <w:div w:id="528644165">
                  <w:marLeft w:val="0"/>
                  <w:marRight w:val="0"/>
                  <w:marTop w:val="75"/>
                  <w:marBottom w:val="75"/>
                  <w:divBdr>
                    <w:top w:val="none" w:sz="0" w:space="0" w:color="auto"/>
                    <w:left w:val="none" w:sz="0" w:space="0" w:color="auto"/>
                    <w:bottom w:val="none" w:sz="0" w:space="0" w:color="auto"/>
                    <w:right w:val="none" w:sz="0" w:space="0" w:color="auto"/>
                  </w:divBdr>
                  <w:divsChild>
                    <w:div w:id="1704398672">
                      <w:marLeft w:val="0"/>
                      <w:marRight w:val="0"/>
                      <w:marTop w:val="0"/>
                      <w:marBottom w:val="0"/>
                      <w:divBdr>
                        <w:top w:val="none" w:sz="0" w:space="0" w:color="auto"/>
                        <w:left w:val="none" w:sz="0" w:space="0" w:color="auto"/>
                        <w:bottom w:val="none" w:sz="0" w:space="0" w:color="auto"/>
                        <w:right w:val="none" w:sz="0" w:space="0" w:color="auto"/>
                      </w:divBdr>
                    </w:div>
                    <w:div w:id="48570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069795">
      <w:bodyDiv w:val="1"/>
      <w:marLeft w:val="0"/>
      <w:marRight w:val="0"/>
      <w:marTop w:val="0"/>
      <w:marBottom w:val="0"/>
      <w:divBdr>
        <w:top w:val="none" w:sz="0" w:space="0" w:color="auto"/>
        <w:left w:val="none" w:sz="0" w:space="0" w:color="auto"/>
        <w:bottom w:val="none" w:sz="0" w:space="0" w:color="auto"/>
        <w:right w:val="none" w:sz="0" w:space="0" w:color="auto"/>
      </w:divBdr>
      <w:divsChild>
        <w:div w:id="433331606">
          <w:marLeft w:val="0"/>
          <w:marRight w:val="0"/>
          <w:marTop w:val="180"/>
          <w:marBottom w:val="45"/>
          <w:divBdr>
            <w:top w:val="none" w:sz="0" w:space="0" w:color="auto"/>
            <w:left w:val="none" w:sz="0" w:space="0" w:color="auto"/>
            <w:bottom w:val="none" w:sz="0" w:space="0" w:color="auto"/>
            <w:right w:val="none" w:sz="0" w:space="0" w:color="auto"/>
          </w:divBdr>
        </w:div>
        <w:div w:id="66540754">
          <w:marLeft w:val="0"/>
          <w:marRight w:val="0"/>
          <w:marTop w:val="0"/>
          <w:marBottom w:val="0"/>
          <w:divBdr>
            <w:top w:val="none" w:sz="0" w:space="0" w:color="auto"/>
            <w:left w:val="none" w:sz="0" w:space="0" w:color="auto"/>
            <w:bottom w:val="none" w:sz="0" w:space="0" w:color="auto"/>
            <w:right w:val="none" w:sz="0" w:space="0" w:color="auto"/>
          </w:divBdr>
        </w:div>
        <w:div w:id="1725525437">
          <w:marLeft w:val="0"/>
          <w:marRight w:val="0"/>
          <w:marTop w:val="0"/>
          <w:marBottom w:val="0"/>
          <w:divBdr>
            <w:top w:val="none" w:sz="0" w:space="0" w:color="auto"/>
            <w:left w:val="none" w:sz="0" w:space="0" w:color="auto"/>
            <w:bottom w:val="none" w:sz="0" w:space="0" w:color="auto"/>
            <w:right w:val="none" w:sz="0" w:space="0" w:color="auto"/>
          </w:divBdr>
          <w:divsChild>
            <w:div w:id="423766021">
              <w:marLeft w:val="0"/>
              <w:marRight w:val="0"/>
              <w:marTop w:val="0"/>
              <w:marBottom w:val="0"/>
              <w:divBdr>
                <w:top w:val="none" w:sz="0" w:space="0" w:color="auto"/>
                <w:left w:val="none" w:sz="0" w:space="0" w:color="auto"/>
                <w:bottom w:val="none" w:sz="0" w:space="0" w:color="auto"/>
                <w:right w:val="none" w:sz="0" w:space="0" w:color="auto"/>
              </w:divBdr>
              <w:divsChild>
                <w:div w:id="1698192521">
                  <w:marLeft w:val="0"/>
                  <w:marRight w:val="0"/>
                  <w:marTop w:val="75"/>
                  <w:marBottom w:val="75"/>
                  <w:divBdr>
                    <w:top w:val="none" w:sz="0" w:space="0" w:color="auto"/>
                    <w:left w:val="none" w:sz="0" w:space="0" w:color="auto"/>
                    <w:bottom w:val="none" w:sz="0" w:space="0" w:color="auto"/>
                    <w:right w:val="none" w:sz="0" w:space="0" w:color="auto"/>
                  </w:divBdr>
                  <w:divsChild>
                    <w:div w:id="561139703">
                      <w:marLeft w:val="0"/>
                      <w:marRight w:val="0"/>
                      <w:marTop w:val="0"/>
                      <w:marBottom w:val="0"/>
                      <w:divBdr>
                        <w:top w:val="none" w:sz="0" w:space="0" w:color="auto"/>
                        <w:left w:val="none" w:sz="0" w:space="0" w:color="auto"/>
                        <w:bottom w:val="none" w:sz="0" w:space="0" w:color="auto"/>
                        <w:right w:val="none" w:sz="0" w:space="0" w:color="auto"/>
                      </w:divBdr>
                    </w:div>
                    <w:div w:id="130469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77992">
          <w:marLeft w:val="0"/>
          <w:marRight w:val="0"/>
          <w:marTop w:val="0"/>
          <w:marBottom w:val="0"/>
          <w:divBdr>
            <w:top w:val="none" w:sz="0" w:space="0" w:color="auto"/>
            <w:left w:val="none" w:sz="0" w:space="0" w:color="auto"/>
            <w:bottom w:val="none" w:sz="0" w:space="0" w:color="auto"/>
            <w:right w:val="none" w:sz="0" w:space="0" w:color="auto"/>
          </w:divBdr>
        </w:div>
        <w:div w:id="704791613">
          <w:marLeft w:val="0"/>
          <w:marRight w:val="0"/>
          <w:marTop w:val="0"/>
          <w:marBottom w:val="0"/>
          <w:divBdr>
            <w:top w:val="none" w:sz="0" w:space="0" w:color="auto"/>
            <w:left w:val="none" w:sz="0" w:space="0" w:color="auto"/>
            <w:bottom w:val="none" w:sz="0" w:space="0" w:color="auto"/>
            <w:right w:val="none" w:sz="0" w:space="0" w:color="auto"/>
          </w:divBdr>
          <w:divsChild>
            <w:div w:id="360713948">
              <w:marLeft w:val="0"/>
              <w:marRight w:val="0"/>
              <w:marTop w:val="0"/>
              <w:marBottom w:val="0"/>
              <w:divBdr>
                <w:top w:val="none" w:sz="0" w:space="0" w:color="auto"/>
                <w:left w:val="none" w:sz="0" w:space="0" w:color="auto"/>
                <w:bottom w:val="none" w:sz="0" w:space="0" w:color="auto"/>
                <w:right w:val="none" w:sz="0" w:space="0" w:color="auto"/>
              </w:divBdr>
              <w:divsChild>
                <w:div w:id="846410703">
                  <w:marLeft w:val="0"/>
                  <w:marRight w:val="0"/>
                  <w:marTop w:val="75"/>
                  <w:marBottom w:val="75"/>
                  <w:divBdr>
                    <w:top w:val="none" w:sz="0" w:space="0" w:color="auto"/>
                    <w:left w:val="none" w:sz="0" w:space="0" w:color="auto"/>
                    <w:bottom w:val="none" w:sz="0" w:space="0" w:color="auto"/>
                    <w:right w:val="none" w:sz="0" w:space="0" w:color="auto"/>
                  </w:divBdr>
                  <w:divsChild>
                    <w:div w:id="151067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150195">
      <w:bodyDiv w:val="1"/>
      <w:marLeft w:val="0"/>
      <w:marRight w:val="0"/>
      <w:marTop w:val="0"/>
      <w:marBottom w:val="0"/>
      <w:divBdr>
        <w:top w:val="none" w:sz="0" w:space="0" w:color="auto"/>
        <w:left w:val="none" w:sz="0" w:space="0" w:color="auto"/>
        <w:bottom w:val="none" w:sz="0" w:space="0" w:color="auto"/>
        <w:right w:val="none" w:sz="0" w:space="0" w:color="auto"/>
      </w:divBdr>
    </w:div>
    <w:div w:id="1979996796">
      <w:bodyDiv w:val="1"/>
      <w:marLeft w:val="0"/>
      <w:marRight w:val="0"/>
      <w:marTop w:val="0"/>
      <w:marBottom w:val="0"/>
      <w:divBdr>
        <w:top w:val="none" w:sz="0" w:space="0" w:color="auto"/>
        <w:left w:val="none" w:sz="0" w:space="0" w:color="auto"/>
        <w:bottom w:val="none" w:sz="0" w:space="0" w:color="auto"/>
        <w:right w:val="none" w:sz="0" w:space="0" w:color="auto"/>
      </w:divBdr>
      <w:divsChild>
        <w:div w:id="1628463739">
          <w:marLeft w:val="0"/>
          <w:marRight w:val="0"/>
          <w:marTop w:val="180"/>
          <w:marBottom w:val="45"/>
          <w:divBdr>
            <w:top w:val="none" w:sz="0" w:space="0" w:color="auto"/>
            <w:left w:val="none" w:sz="0" w:space="0" w:color="auto"/>
            <w:bottom w:val="none" w:sz="0" w:space="0" w:color="auto"/>
            <w:right w:val="none" w:sz="0" w:space="0" w:color="auto"/>
          </w:divBdr>
        </w:div>
        <w:div w:id="476844439">
          <w:marLeft w:val="0"/>
          <w:marRight w:val="0"/>
          <w:marTop w:val="180"/>
          <w:marBottom w:val="45"/>
          <w:divBdr>
            <w:top w:val="none" w:sz="0" w:space="0" w:color="auto"/>
            <w:left w:val="none" w:sz="0" w:space="0" w:color="auto"/>
            <w:bottom w:val="none" w:sz="0" w:space="0" w:color="auto"/>
            <w:right w:val="none" w:sz="0" w:space="0" w:color="auto"/>
          </w:divBdr>
        </w:div>
        <w:div w:id="494030763">
          <w:marLeft w:val="0"/>
          <w:marRight w:val="0"/>
          <w:marTop w:val="0"/>
          <w:marBottom w:val="0"/>
          <w:divBdr>
            <w:top w:val="none" w:sz="0" w:space="0" w:color="auto"/>
            <w:left w:val="none" w:sz="0" w:space="0" w:color="auto"/>
            <w:bottom w:val="none" w:sz="0" w:space="0" w:color="auto"/>
            <w:right w:val="none" w:sz="0" w:space="0" w:color="auto"/>
          </w:divBdr>
        </w:div>
        <w:div w:id="1821388442">
          <w:marLeft w:val="0"/>
          <w:marRight w:val="0"/>
          <w:marTop w:val="0"/>
          <w:marBottom w:val="0"/>
          <w:divBdr>
            <w:top w:val="none" w:sz="0" w:space="0" w:color="auto"/>
            <w:left w:val="none" w:sz="0" w:space="0" w:color="auto"/>
            <w:bottom w:val="none" w:sz="0" w:space="0" w:color="auto"/>
            <w:right w:val="none" w:sz="0" w:space="0" w:color="auto"/>
          </w:divBdr>
        </w:div>
        <w:div w:id="1339043503">
          <w:marLeft w:val="0"/>
          <w:marRight w:val="0"/>
          <w:marTop w:val="0"/>
          <w:marBottom w:val="0"/>
          <w:divBdr>
            <w:top w:val="none" w:sz="0" w:space="0" w:color="auto"/>
            <w:left w:val="none" w:sz="0" w:space="0" w:color="auto"/>
            <w:bottom w:val="none" w:sz="0" w:space="0" w:color="auto"/>
            <w:right w:val="none" w:sz="0" w:space="0" w:color="auto"/>
          </w:divBdr>
        </w:div>
        <w:div w:id="48117020">
          <w:marLeft w:val="0"/>
          <w:marRight w:val="0"/>
          <w:marTop w:val="180"/>
          <w:marBottom w:val="45"/>
          <w:divBdr>
            <w:top w:val="none" w:sz="0" w:space="0" w:color="auto"/>
            <w:left w:val="none" w:sz="0" w:space="0" w:color="auto"/>
            <w:bottom w:val="none" w:sz="0" w:space="0" w:color="auto"/>
            <w:right w:val="none" w:sz="0" w:space="0" w:color="auto"/>
          </w:divBdr>
        </w:div>
        <w:div w:id="2036224268">
          <w:marLeft w:val="0"/>
          <w:marRight w:val="0"/>
          <w:marTop w:val="0"/>
          <w:marBottom w:val="0"/>
          <w:divBdr>
            <w:top w:val="none" w:sz="0" w:space="0" w:color="auto"/>
            <w:left w:val="none" w:sz="0" w:space="0" w:color="auto"/>
            <w:bottom w:val="none" w:sz="0" w:space="0" w:color="auto"/>
            <w:right w:val="none" w:sz="0" w:space="0" w:color="auto"/>
          </w:divBdr>
        </w:div>
        <w:div w:id="1328627453">
          <w:marLeft w:val="0"/>
          <w:marRight w:val="0"/>
          <w:marTop w:val="180"/>
          <w:marBottom w:val="45"/>
          <w:divBdr>
            <w:top w:val="none" w:sz="0" w:space="0" w:color="auto"/>
            <w:left w:val="none" w:sz="0" w:space="0" w:color="auto"/>
            <w:bottom w:val="none" w:sz="0" w:space="0" w:color="auto"/>
            <w:right w:val="none" w:sz="0" w:space="0" w:color="auto"/>
          </w:divBdr>
        </w:div>
        <w:div w:id="287903894">
          <w:marLeft w:val="0"/>
          <w:marRight w:val="0"/>
          <w:marTop w:val="180"/>
          <w:marBottom w:val="45"/>
          <w:divBdr>
            <w:top w:val="none" w:sz="0" w:space="0" w:color="auto"/>
            <w:left w:val="none" w:sz="0" w:space="0" w:color="auto"/>
            <w:bottom w:val="none" w:sz="0" w:space="0" w:color="auto"/>
            <w:right w:val="none" w:sz="0" w:space="0" w:color="auto"/>
          </w:divBdr>
        </w:div>
        <w:div w:id="1288389676">
          <w:marLeft w:val="0"/>
          <w:marRight w:val="0"/>
          <w:marTop w:val="0"/>
          <w:marBottom w:val="0"/>
          <w:divBdr>
            <w:top w:val="none" w:sz="0" w:space="0" w:color="auto"/>
            <w:left w:val="none" w:sz="0" w:space="0" w:color="auto"/>
            <w:bottom w:val="none" w:sz="0" w:space="0" w:color="auto"/>
            <w:right w:val="none" w:sz="0" w:space="0" w:color="auto"/>
          </w:divBdr>
        </w:div>
        <w:div w:id="1586694411">
          <w:marLeft w:val="0"/>
          <w:marRight w:val="0"/>
          <w:marTop w:val="0"/>
          <w:marBottom w:val="0"/>
          <w:divBdr>
            <w:top w:val="none" w:sz="0" w:space="0" w:color="auto"/>
            <w:left w:val="none" w:sz="0" w:space="0" w:color="auto"/>
            <w:bottom w:val="none" w:sz="0" w:space="0" w:color="auto"/>
            <w:right w:val="none" w:sz="0" w:space="0" w:color="auto"/>
          </w:divBdr>
          <w:divsChild>
            <w:div w:id="111100898">
              <w:marLeft w:val="0"/>
              <w:marRight w:val="0"/>
              <w:marTop w:val="0"/>
              <w:marBottom w:val="0"/>
              <w:divBdr>
                <w:top w:val="none" w:sz="0" w:space="0" w:color="auto"/>
                <w:left w:val="none" w:sz="0" w:space="0" w:color="auto"/>
                <w:bottom w:val="none" w:sz="0" w:space="0" w:color="auto"/>
                <w:right w:val="none" w:sz="0" w:space="0" w:color="auto"/>
              </w:divBdr>
              <w:divsChild>
                <w:div w:id="1925842811">
                  <w:marLeft w:val="0"/>
                  <w:marRight w:val="0"/>
                  <w:marTop w:val="75"/>
                  <w:marBottom w:val="75"/>
                  <w:divBdr>
                    <w:top w:val="none" w:sz="0" w:space="0" w:color="auto"/>
                    <w:left w:val="none" w:sz="0" w:space="0" w:color="auto"/>
                    <w:bottom w:val="none" w:sz="0" w:space="0" w:color="auto"/>
                    <w:right w:val="none" w:sz="0" w:space="0" w:color="auto"/>
                  </w:divBdr>
                  <w:divsChild>
                    <w:div w:id="1900820149">
                      <w:marLeft w:val="0"/>
                      <w:marRight w:val="0"/>
                      <w:marTop w:val="0"/>
                      <w:marBottom w:val="0"/>
                      <w:divBdr>
                        <w:top w:val="none" w:sz="0" w:space="0" w:color="auto"/>
                        <w:left w:val="none" w:sz="0" w:space="0" w:color="auto"/>
                        <w:bottom w:val="none" w:sz="0" w:space="0" w:color="auto"/>
                        <w:right w:val="none" w:sz="0" w:space="0" w:color="auto"/>
                      </w:divBdr>
                    </w:div>
                    <w:div w:id="174503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592975">
      <w:bodyDiv w:val="1"/>
      <w:marLeft w:val="0"/>
      <w:marRight w:val="0"/>
      <w:marTop w:val="0"/>
      <w:marBottom w:val="0"/>
      <w:divBdr>
        <w:top w:val="none" w:sz="0" w:space="0" w:color="auto"/>
        <w:left w:val="none" w:sz="0" w:space="0" w:color="auto"/>
        <w:bottom w:val="none" w:sz="0" w:space="0" w:color="auto"/>
        <w:right w:val="none" w:sz="0" w:space="0" w:color="auto"/>
      </w:divBdr>
    </w:div>
    <w:div w:id="2025130393">
      <w:bodyDiv w:val="1"/>
      <w:marLeft w:val="0"/>
      <w:marRight w:val="0"/>
      <w:marTop w:val="0"/>
      <w:marBottom w:val="0"/>
      <w:divBdr>
        <w:top w:val="none" w:sz="0" w:space="0" w:color="auto"/>
        <w:left w:val="none" w:sz="0" w:space="0" w:color="auto"/>
        <w:bottom w:val="none" w:sz="0" w:space="0" w:color="auto"/>
        <w:right w:val="none" w:sz="0" w:space="0" w:color="auto"/>
      </w:divBdr>
      <w:divsChild>
        <w:div w:id="168835091">
          <w:marLeft w:val="0"/>
          <w:marRight w:val="0"/>
          <w:marTop w:val="180"/>
          <w:marBottom w:val="45"/>
          <w:divBdr>
            <w:top w:val="none" w:sz="0" w:space="0" w:color="auto"/>
            <w:left w:val="none" w:sz="0" w:space="0" w:color="auto"/>
            <w:bottom w:val="none" w:sz="0" w:space="0" w:color="auto"/>
            <w:right w:val="none" w:sz="0" w:space="0" w:color="auto"/>
          </w:divBdr>
        </w:div>
        <w:div w:id="987393328">
          <w:marLeft w:val="0"/>
          <w:marRight w:val="0"/>
          <w:marTop w:val="0"/>
          <w:marBottom w:val="0"/>
          <w:divBdr>
            <w:top w:val="none" w:sz="0" w:space="0" w:color="auto"/>
            <w:left w:val="none" w:sz="0" w:space="0" w:color="auto"/>
            <w:bottom w:val="none" w:sz="0" w:space="0" w:color="auto"/>
            <w:right w:val="none" w:sz="0" w:space="0" w:color="auto"/>
          </w:divBdr>
        </w:div>
        <w:div w:id="1628464195">
          <w:marLeft w:val="0"/>
          <w:marRight w:val="0"/>
          <w:marTop w:val="0"/>
          <w:marBottom w:val="0"/>
          <w:divBdr>
            <w:top w:val="none" w:sz="0" w:space="0" w:color="auto"/>
            <w:left w:val="none" w:sz="0" w:space="0" w:color="auto"/>
            <w:bottom w:val="none" w:sz="0" w:space="0" w:color="auto"/>
            <w:right w:val="none" w:sz="0" w:space="0" w:color="auto"/>
          </w:divBdr>
        </w:div>
        <w:div w:id="1376002717">
          <w:marLeft w:val="0"/>
          <w:marRight w:val="0"/>
          <w:marTop w:val="0"/>
          <w:marBottom w:val="0"/>
          <w:divBdr>
            <w:top w:val="none" w:sz="0" w:space="0" w:color="auto"/>
            <w:left w:val="none" w:sz="0" w:space="0" w:color="auto"/>
            <w:bottom w:val="none" w:sz="0" w:space="0" w:color="auto"/>
            <w:right w:val="none" w:sz="0" w:space="0" w:color="auto"/>
          </w:divBdr>
          <w:divsChild>
            <w:div w:id="396516410">
              <w:marLeft w:val="0"/>
              <w:marRight w:val="0"/>
              <w:marTop w:val="0"/>
              <w:marBottom w:val="0"/>
              <w:divBdr>
                <w:top w:val="none" w:sz="0" w:space="0" w:color="auto"/>
                <w:left w:val="none" w:sz="0" w:space="0" w:color="auto"/>
                <w:bottom w:val="none" w:sz="0" w:space="0" w:color="auto"/>
                <w:right w:val="none" w:sz="0" w:space="0" w:color="auto"/>
              </w:divBdr>
              <w:divsChild>
                <w:div w:id="90514282">
                  <w:marLeft w:val="0"/>
                  <w:marRight w:val="0"/>
                  <w:marTop w:val="0"/>
                  <w:marBottom w:val="0"/>
                  <w:divBdr>
                    <w:top w:val="none" w:sz="0" w:space="0" w:color="auto"/>
                    <w:left w:val="none" w:sz="0" w:space="0" w:color="auto"/>
                    <w:bottom w:val="none" w:sz="0" w:space="0" w:color="auto"/>
                    <w:right w:val="none" w:sz="0" w:space="0" w:color="auto"/>
                  </w:divBdr>
                </w:div>
                <w:div w:id="451747383">
                  <w:marLeft w:val="0"/>
                  <w:marRight w:val="0"/>
                  <w:marTop w:val="0"/>
                  <w:marBottom w:val="0"/>
                  <w:divBdr>
                    <w:top w:val="none" w:sz="0" w:space="0" w:color="auto"/>
                    <w:left w:val="none" w:sz="0" w:space="0" w:color="auto"/>
                    <w:bottom w:val="none" w:sz="0" w:space="0" w:color="auto"/>
                    <w:right w:val="none" w:sz="0" w:space="0" w:color="auto"/>
                  </w:divBdr>
                </w:div>
                <w:div w:id="58198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20124">
          <w:marLeft w:val="0"/>
          <w:marRight w:val="0"/>
          <w:marTop w:val="0"/>
          <w:marBottom w:val="0"/>
          <w:divBdr>
            <w:top w:val="none" w:sz="0" w:space="0" w:color="auto"/>
            <w:left w:val="none" w:sz="0" w:space="0" w:color="auto"/>
            <w:bottom w:val="none" w:sz="0" w:space="0" w:color="auto"/>
            <w:right w:val="none" w:sz="0" w:space="0" w:color="auto"/>
          </w:divBdr>
          <w:divsChild>
            <w:div w:id="89006112">
              <w:marLeft w:val="0"/>
              <w:marRight w:val="0"/>
              <w:marTop w:val="180"/>
              <w:marBottom w:val="45"/>
              <w:divBdr>
                <w:top w:val="none" w:sz="0" w:space="0" w:color="auto"/>
                <w:left w:val="none" w:sz="0" w:space="0" w:color="auto"/>
                <w:bottom w:val="none" w:sz="0" w:space="0" w:color="auto"/>
                <w:right w:val="none" w:sz="0" w:space="0" w:color="auto"/>
              </w:divBdr>
            </w:div>
            <w:div w:id="1068311393">
              <w:marLeft w:val="0"/>
              <w:marRight w:val="0"/>
              <w:marTop w:val="0"/>
              <w:marBottom w:val="0"/>
              <w:divBdr>
                <w:top w:val="none" w:sz="0" w:space="0" w:color="auto"/>
                <w:left w:val="none" w:sz="0" w:space="0" w:color="auto"/>
                <w:bottom w:val="none" w:sz="0" w:space="0" w:color="auto"/>
                <w:right w:val="none" w:sz="0" w:space="0" w:color="auto"/>
              </w:divBdr>
              <w:divsChild>
                <w:div w:id="2079739996">
                  <w:marLeft w:val="0"/>
                  <w:marRight w:val="0"/>
                  <w:marTop w:val="0"/>
                  <w:marBottom w:val="0"/>
                  <w:divBdr>
                    <w:top w:val="none" w:sz="0" w:space="0" w:color="auto"/>
                    <w:left w:val="none" w:sz="0" w:space="0" w:color="auto"/>
                    <w:bottom w:val="none" w:sz="0" w:space="0" w:color="auto"/>
                    <w:right w:val="none" w:sz="0" w:space="0" w:color="auto"/>
                  </w:divBdr>
                </w:div>
                <w:div w:id="1170364516">
                  <w:marLeft w:val="0"/>
                  <w:marRight w:val="0"/>
                  <w:marTop w:val="0"/>
                  <w:marBottom w:val="0"/>
                  <w:divBdr>
                    <w:top w:val="none" w:sz="0" w:space="0" w:color="auto"/>
                    <w:left w:val="none" w:sz="0" w:space="0" w:color="auto"/>
                    <w:bottom w:val="none" w:sz="0" w:space="0" w:color="auto"/>
                    <w:right w:val="none" w:sz="0" w:space="0" w:color="auto"/>
                  </w:divBdr>
                </w:div>
                <w:div w:id="288171201">
                  <w:marLeft w:val="0"/>
                  <w:marRight w:val="0"/>
                  <w:marTop w:val="0"/>
                  <w:marBottom w:val="0"/>
                  <w:divBdr>
                    <w:top w:val="none" w:sz="0" w:space="0" w:color="auto"/>
                    <w:left w:val="none" w:sz="0" w:space="0" w:color="auto"/>
                    <w:bottom w:val="none" w:sz="0" w:space="0" w:color="auto"/>
                    <w:right w:val="none" w:sz="0" w:space="0" w:color="auto"/>
                  </w:divBdr>
                </w:div>
                <w:div w:id="152524266">
                  <w:marLeft w:val="0"/>
                  <w:marRight w:val="0"/>
                  <w:marTop w:val="0"/>
                  <w:marBottom w:val="0"/>
                  <w:divBdr>
                    <w:top w:val="none" w:sz="0" w:space="0" w:color="auto"/>
                    <w:left w:val="none" w:sz="0" w:space="0" w:color="auto"/>
                    <w:bottom w:val="none" w:sz="0" w:space="0" w:color="auto"/>
                    <w:right w:val="none" w:sz="0" w:space="0" w:color="auto"/>
                  </w:divBdr>
                </w:div>
                <w:div w:id="2080860450">
                  <w:marLeft w:val="0"/>
                  <w:marRight w:val="0"/>
                  <w:marTop w:val="0"/>
                  <w:marBottom w:val="0"/>
                  <w:divBdr>
                    <w:top w:val="none" w:sz="0" w:space="0" w:color="auto"/>
                    <w:left w:val="none" w:sz="0" w:space="0" w:color="auto"/>
                    <w:bottom w:val="none" w:sz="0" w:space="0" w:color="auto"/>
                    <w:right w:val="none" w:sz="0" w:space="0" w:color="auto"/>
                  </w:divBdr>
                </w:div>
                <w:div w:id="556284753">
                  <w:marLeft w:val="0"/>
                  <w:marRight w:val="0"/>
                  <w:marTop w:val="0"/>
                  <w:marBottom w:val="0"/>
                  <w:divBdr>
                    <w:top w:val="none" w:sz="0" w:space="0" w:color="auto"/>
                    <w:left w:val="none" w:sz="0" w:space="0" w:color="auto"/>
                    <w:bottom w:val="none" w:sz="0" w:space="0" w:color="auto"/>
                    <w:right w:val="none" w:sz="0" w:space="0" w:color="auto"/>
                  </w:divBdr>
                </w:div>
                <w:div w:id="2097097065">
                  <w:marLeft w:val="0"/>
                  <w:marRight w:val="0"/>
                  <w:marTop w:val="0"/>
                  <w:marBottom w:val="0"/>
                  <w:divBdr>
                    <w:top w:val="none" w:sz="0" w:space="0" w:color="auto"/>
                    <w:left w:val="none" w:sz="0" w:space="0" w:color="auto"/>
                    <w:bottom w:val="none" w:sz="0" w:space="0" w:color="auto"/>
                    <w:right w:val="none" w:sz="0" w:space="0" w:color="auto"/>
                  </w:divBdr>
                </w:div>
                <w:div w:id="976302413">
                  <w:marLeft w:val="0"/>
                  <w:marRight w:val="0"/>
                  <w:marTop w:val="0"/>
                  <w:marBottom w:val="0"/>
                  <w:divBdr>
                    <w:top w:val="none" w:sz="0" w:space="0" w:color="auto"/>
                    <w:left w:val="none" w:sz="0" w:space="0" w:color="auto"/>
                    <w:bottom w:val="none" w:sz="0" w:space="0" w:color="auto"/>
                    <w:right w:val="none" w:sz="0" w:space="0" w:color="auto"/>
                  </w:divBdr>
                </w:div>
                <w:div w:id="2056344946">
                  <w:marLeft w:val="0"/>
                  <w:marRight w:val="0"/>
                  <w:marTop w:val="0"/>
                  <w:marBottom w:val="0"/>
                  <w:divBdr>
                    <w:top w:val="none" w:sz="0" w:space="0" w:color="auto"/>
                    <w:left w:val="none" w:sz="0" w:space="0" w:color="auto"/>
                    <w:bottom w:val="none" w:sz="0" w:space="0" w:color="auto"/>
                    <w:right w:val="none" w:sz="0" w:space="0" w:color="auto"/>
                  </w:divBdr>
                </w:div>
                <w:div w:id="77219439">
                  <w:marLeft w:val="0"/>
                  <w:marRight w:val="0"/>
                  <w:marTop w:val="0"/>
                  <w:marBottom w:val="0"/>
                  <w:divBdr>
                    <w:top w:val="none" w:sz="0" w:space="0" w:color="auto"/>
                    <w:left w:val="none" w:sz="0" w:space="0" w:color="auto"/>
                    <w:bottom w:val="none" w:sz="0" w:space="0" w:color="auto"/>
                    <w:right w:val="none" w:sz="0" w:space="0" w:color="auto"/>
                  </w:divBdr>
                </w:div>
                <w:div w:id="605498957">
                  <w:marLeft w:val="0"/>
                  <w:marRight w:val="0"/>
                  <w:marTop w:val="0"/>
                  <w:marBottom w:val="0"/>
                  <w:divBdr>
                    <w:top w:val="none" w:sz="0" w:space="0" w:color="auto"/>
                    <w:left w:val="none" w:sz="0" w:space="0" w:color="auto"/>
                    <w:bottom w:val="none" w:sz="0" w:space="0" w:color="auto"/>
                    <w:right w:val="none" w:sz="0" w:space="0" w:color="auto"/>
                  </w:divBdr>
                </w:div>
                <w:div w:id="973486331">
                  <w:marLeft w:val="0"/>
                  <w:marRight w:val="0"/>
                  <w:marTop w:val="0"/>
                  <w:marBottom w:val="0"/>
                  <w:divBdr>
                    <w:top w:val="none" w:sz="0" w:space="0" w:color="auto"/>
                    <w:left w:val="none" w:sz="0" w:space="0" w:color="auto"/>
                    <w:bottom w:val="none" w:sz="0" w:space="0" w:color="auto"/>
                    <w:right w:val="none" w:sz="0" w:space="0" w:color="auto"/>
                  </w:divBdr>
                </w:div>
                <w:div w:id="104622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4782">
          <w:marLeft w:val="0"/>
          <w:marRight w:val="0"/>
          <w:marTop w:val="0"/>
          <w:marBottom w:val="0"/>
          <w:divBdr>
            <w:top w:val="none" w:sz="0" w:space="0" w:color="auto"/>
            <w:left w:val="none" w:sz="0" w:space="0" w:color="auto"/>
            <w:bottom w:val="none" w:sz="0" w:space="0" w:color="auto"/>
            <w:right w:val="none" w:sz="0" w:space="0" w:color="auto"/>
          </w:divBdr>
        </w:div>
        <w:div w:id="372777722">
          <w:marLeft w:val="0"/>
          <w:marRight w:val="0"/>
          <w:marTop w:val="180"/>
          <w:marBottom w:val="45"/>
          <w:divBdr>
            <w:top w:val="none" w:sz="0" w:space="0" w:color="auto"/>
            <w:left w:val="none" w:sz="0" w:space="0" w:color="auto"/>
            <w:bottom w:val="none" w:sz="0" w:space="0" w:color="auto"/>
            <w:right w:val="none" w:sz="0" w:space="0" w:color="auto"/>
          </w:divBdr>
        </w:div>
        <w:div w:id="2083718347">
          <w:marLeft w:val="0"/>
          <w:marRight w:val="0"/>
          <w:marTop w:val="0"/>
          <w:marBottom w:val="0"/>
          <w:divBdr>
            <w:top w:val="none" w:sz="0" w:space="0" w:color="auto"/>
            <w:left w:val="none" w:sz="0" w:space="0" w:color="auto"/>
            <w:bottom w:val="none" w:sz="0" w:space="0" w:color="auto"/>
            <w:right w:val="none" w:sz="0" w:space="0" w:color="auto"/>
          </w:divBdr>
          <w:divsChild>
            <w:div w:id="1425417318">
              <w:marLeft w:val="0"/>
              <w:marRight w:val="0"/>
              <w:marTop w:val="0"/>
              <w:marBottom w:val="0"/>
              <w:divBdr>
                <w:top w:val="none" w:sz="0" w:space="0" w:color="auto"/>
                <w:left w:val="none" w:sz="0" w:space="0" w:color="auto"/>
                <w:bottom w:val="none" w:sz="0" w:space="0" w:color="auto"/>
                <w:right w:val="none" w:sz="0" w:space="0" w:color="auto"/>
              </w:divBdr>
              <w:divsChild>
                <w:div w:id="1524247340">
                  <w:marLeft w:val="0"/>
                  <w:marRight w:val="0"/>
                  <w:marTop w:val="180"/>
                  <w:marBottom w:val="45"/>
                  <w:divBdr>
                    <w:top w:val="none" w:sz="0" w:space="0" w:color="auto"/>
                    <w:left w:val="none" w:sz="0" w:space="0" w:color="auto"/>
                    <w:bottom w:val="none" w:sz="0" w:space="0" w:color="auto"/>
                    <w:right w:val="none" w:sz="0" w:space="0" w:color="auto"/>
                  </w:divBdr>
                </w:div>
                <w:div w:id="1285044731">
                  <w:marLeft w:val="0"/>
                  <w:marRight w:val="0"/>
                  <w:marTop w:val="0"/>
                  <w:marBottom w:val="0"/>
                  <w:divBdr>
                    <w:top w:val="none" w:sz="0" w:space="0" w:color="auto"/>
                    <w:left w:val="none" w:sz="0" w:space="0" w:color="auto"/>
                    <w:bottom w:val="none" w:sz="0" w:space="0" w:color="auto"/>
                    <w:right w:val="none" w:sz="0" w:space="0" w:color="auto"/>
                  </w:divBdr>
                </w:div>
                <w:div w:id="193331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134824">
      <w:bodyDiv w:val="1"/>
      <w:marLeft w:val="0"/>
      <w:marRight w:val="0"/>
      <w:marTop w:val="0"/>
      <w:marBottom w:val="0"/>
      <w:divBdr>
        <w:top w:val="none" w:sz="0" w:space="0" w:color="auto"/>
        <w:left w:val="none" w:sz="0" w:space="0" w:color="auto"/>
        <w:bottom w:val="none" w:sz="0" w:space="0" w:color="auto"/>
        <w:right w:val="none" w:sz="0" w:space="0" w:color="auto"/>
      </w:divBdr>
    </w:div>
    <w:div w:id="2046903848">
      <w:bodyDiv w:val="1"/>
      <w:marLeft w:val="0"/>
      <w:marRight w:val="0"/>
      <w:marTop w:val="0"/>
      <w:marBottom w:val="0"/>
      <w:divBdr>
        <w:top w:val="none" w:sz="0" w:space="0" w:color="auto"/>
        <w:left w:val="none" w:sz="0" w:space="0" w:color="auto"/>
        <w:bottom w:val="none" w:sz="0" w:space="0" w:color="auto"/>
        <w:right w:val="none" w:sz="0" w:space="0" w:color="auto"/>
      </w:divBdr>
    </w:div>
    <w:div w:id="205665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OHDSI/CommonDataMode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ohdsi.org"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383C0C396B93B44A17A7941B4F3C65B" ma:contentTypeVersion="12" ma:contentTypeDescription="Create a new document." ma:contentTypeScope="" ma:versionID="07a5c77b34c8d1d41a5f2b5c2438ceb4">
  <xsd:schema xmlns:xsd="http://www.w3.org/2001/XMLSchema" xmlns:xs="http://www.w3.org/2001/XMLSchema" xmlns:p="http://schemas.microsoft.com/office/2006/metadata/properties" xmlns:ns2="e0d390c8-6f00-4fbf-a501-bad805f3d10c" xmlns:ns3="eba7dcbf-9f83-43b2-bb06-04e08faa016f" targetNamespace="http://schemas.microsoft.com/office/2006/metadata/properties" ma:root="true" ma:fieldsID="86caefe0ed9fd768e9284ccd0d68e2a3" ns2:_="" ns3:_="">
    <xsd:import namespace="e0d390c8-6f00-4fbf-a501-bad805f3d10c"/>
    <xsd:import namespace="eba7dcbf-9f83-43b2-bb06-04e08faa016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d390c8-6f00-4fbf-a501-bad805f3d1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a7dcbf-9f83-43b2-bb06-04e08faa016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A42C2E-C123-4C15-B36B-01B36BCB718B}">
  <ds:schemaRefs>
    <ds:schemaRef ds:uri="http://schemas.openxmlformats.org/officeDocument/2006/bibliography"/>
  </ds:schemaRefs>
</ds:datastoreItem>
</file>

<file path=customXml/itemProps2.xml><?xml version="1.0" encoding="utf-8"?>
<ds:datastoreItem xmlns:ds="http://schemas.openxmlformats.org/officeDocument/2006/customXml" ds:itemID="{9DA6D715-FE95-4787-8199-866356FE98A5}">
  <ds:schemaRefs>
    <ds:schemaRef ds:uri="http://schemas.microsoft.com/sharepoint/v3/contenttype/forms"/>
  </ds:schemaRefs>
</ds:datastoreItem>
</file>

<file path=customXml/itemProps3.xml><?xml version="1.0" encoding="utf-8"?>
<ds:datastoreItem xmlns:ds="http://schemas.openxmlformats.org/officeDocument/2006/customXml" ds:itemID="{F11A0005-B2F1-45AD-9D13-E8E56060A43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9479048-892D-44FA-932E-CBEC7D3F1D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d390c8-6f00-4fbf-a501-bad805f3d10c"/>
    <ds:schemaRef ds:uri="eba7dcbf-9f83-43b2-bb06-04e08faa01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10</Pages>
  <Words>2390</Words>
  <Characters>13626</Characters>
  <Application>Microsoft Office Word</Application>
  <DocSecurity>0</DocSecurity>
  <Lines>113</Lines>
  <Paragraphs>31</Paragraphs>
  <ScaleCrop>false</ScaleCrop>
  <Company>Johnson &amp; Johnson</Company>
  <LinksUpToDate>false</LinksUpToDate>
  <CharactersWithSpaces>15985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 Ryan</dc:creator>
  <cp:lastModifiedBy>Reps, Jenna [JRDGB]</cp:lastModifiedBy>
  <cp:revision>30</cp:revision>
  <cp:lastPrinted>2019-10-28T02:05:00Z</cp:lastPrinted>
  <dcterms:created xsi:type="dcterms:W3CDTF">2020-08-12T18:37:00Z</dcterms:created>
  <dcterms:modified xsi:type="dcterms:W3CDTF">2020-10-15T17:04:00Z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id="AEBzj8mZ"/&gt;&lt;style id="http://www.zotero.org/styles/american-medical-association" hasBibliography="1" bibliographyStyleHasBeenSet="1"/&gt;&lt;prefs&gt;&lt;pref name="fieldType" value="Field"/&gt;&lt;pref name="stor</vt:lpwstr>
  </property>
  <property fmtid="{D5CDD505-2E9C-101B-9397-08002B2CF9AE}" pid="3" name="ZOTERO_PREF_2">
    <vt:lpwstr>eReferences" value="true"/&gt;&lt;pref name="automaticJournalAbbreviations" value="true"/&gt;&lt;pref name="delayCitationUpdates" value="true"/&gt;&lt;pref name="dontAskDelayCitationUpdates" value="true"/&gt;&lt;/prefs&gt;&lt;/data&gt;</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ContentTypeId">
    <vt:lpwstr>0x010100C383C0C396B93B44A17A7941B4F3C65B</vt:lpwstr>
  </property>
</Properties>
</file>